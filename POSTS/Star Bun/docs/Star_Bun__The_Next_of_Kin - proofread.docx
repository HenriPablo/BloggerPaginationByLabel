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 w:rsidR="00A77B3E">
      <w:r>
        <w:t>Star Bun: The Next of Kin</w:t>
      </w:r>
    </w:p>
    <w:p w:rsidR="00A77B3E"/>
    <w:p w:rsidR="00A77B3E">
      <w:r>
        <w:t>The Elder Bunstronaut held a bag, and each of us</w:t>
      </w:r>
      <w:del w:id="0" w:author="Proofit" w:date="2019-05-27T21:09:44Z">
        <w:r>
          <w:delText xml:space="preserve"> - </w:delText>
        </w:r>
      </w:del>
      <w:ins w:id="1" w:author="Proofit" w:date="2019-05-27T21:09:44Z">
        <w:r>
          <w:t>—</w:t>
        </w:r>
      </w:ins>
      <w:r>
        <w:t>the five left from our crew</w:t>
      </w:r>
      <w:del w:id="2" w:author="Proofit" w:date="2019-05-27T21:09:44Z">
        <w:r>
          <w:delText xml:space="preserve"> - </w:delText>
        </w:r>
      </w:del>
      <w:ins w:id="3" w:author="Proofit" w:date="2019-05-27T21:09:44Z">
        <w:r>
          <w:t>—</w:t>
        </w:r>
      </w:ins>
      <w:r>
        <w:t>slowly hopped by and dropped a paw full of our pellets into it.</w:t>
      </w:r>
      <w:r>
        <w:t xml:space="preserve"> Zeph would reach into the bag, draw a pellet, and run a test to match it to its creator.</w:t>
      </w:r>
    </w:p>
    <w:p w:rsidR="00A77B3E"/>
    <w:p w:rsidR="00A77B3E">
      <w:r>
        <w:t>The last time we had done this was when the experimental trash sweeper Hopper-Alpha-1 lost one of its flight engineers during an emergency EBA.</w:t>
      </w:r>
    </w:p>
    <w:p w:rsidR="00A77B3E"/>
    <w:p w:rsidR="00A77B3E">
      <w:r>
        <w:t>Of course, we would all visit young Sharpfoot</w:t>
      </w:r>
      <w:del w:id="4" w:author="Proofit" w:date="2019-05-27T21:09:44Z">
        <w:r>
          <w:delText>'</w:delText>
        </w:r>
      </w:del>
      <w:ins w:id="5" w:author="Proofit" w:date="2019-05-27T21:09:44Z">
        <w:r>
          <w:t>’</w:t>
        </w:r>
      </w:ins>
      <w:r>
        <w:t>s mom, but we had to have a spokesbun.</w:t>
      </w:r>
      <w:r>
        <w:t xml:space="preserve"> We knew Fate could take anybun of us at any time, that she didn</w:t>
      </w:r>
      <w:del w:id="6" w:author="Proofit" w:date="2019-05-27T21:09:44Z">
        <w:r>
          <w:delText>'</w:delText>
        </w:r>
      </w:del>
      <w:ins w:id="7" w:author="Proofit" w:date="2019-05-27T21:09:44Z">
        <w:r>
          <w:t>’</w:t>
        </w:r>
      </w:ins>
      <w:r>
        <w:t>t care about the rank of the bun</w:t>
      </w:r>
      <w:del w:id="8" w:author="Proofit" w:date="2019-05-27T21:09:44Z">
        <w:r>
          <w:delText>,</w:delText>
        </w:r>
      </w:del>
      <w:r>
        <w:t xml:space="preserve"> or who</w:t>
      </w:r>
      <w:del w:id="9" w:author="Proofit" w:date="2019-05-27T21:09:44Z">
        <w:r>
          <w:delText xml:space="preserve"> was</w:delText>
        </w:r>
      </w:del>
      <w:r>
        <w:t xml:space="preserve"> their commanding officer</w:t>
      </w:r>
      <w:ins w:id="10" w:author="Proofit" w:date="2019-05-27T21:09:44Z">
        <w:r>
          <w:t xml:space="preserve"> was</w:t>
        </w:r>
      </w:ins>
      <w:r>
        <w:t>.</w:t>
      </w:r>
      <w:r>
        <w:t xml:space="preserve"> We just wanted to be fair when picking the spokesbun.</w:t>
      </w:r>
    </w:p>
    <w:p w:rsidR="00A77B3E"/>
    <w:p w:rsidR="00A77B3E">
      <w:r>
        <w:t>A charred and blood-stained fragment of Sharpfoot</w:t>
      </w:r>
      <w:del w:id="11" w:author="Proofit" w:date="2019-05-27T21:09:44Z">
        <w:r>
          <w:delText>'</w:delText>
        </w:r>
      </w:del>
      <w:ins w:id="12" w:author="Proofit" w:date="2019-05-27T21:09:44Z">
        <w:r>
          <w:t>’</w:t>
        </w:r>
      </w:ins>
      <w:r>
        <w:t>s suit, a piece of his helmet</w:t>
      </w:r>
      <w:del w:id="13" w:author="Proofit" w:date="2019-05-27T21:09:44Z">
        <w:r>
          <w:delText>'</w:delText>
        </w:r>
      </w:del>
      <w:ins w:id="14" w:author="Proofit" w:date="2019-05-27T21:09:44Z">
        <w:r>
          <w:t>’</w:t>
        </w:r>
      </w:ins>
      <w:r>
        <w:t>s visor, his sextant, and other personal items rested in a basket next to the potted seedling of a willow tree.</w:t>
      </w:r>
    </w:p>
    <w:p w:rsidR="00A77B3E"/>
    <w:p w:rsidR="00A77B3E">
      <w:r>
        <w:t>Zeph looked up from his DNA mapper and fixed his gaze on Joey.</w:t>
      </w:r>
      <w:r>
        <w:t xml:space="preserve"> The Elder Bunstronaut became quiet as he emptied the bag of pellets around the seedling and gritted his teeth in sadness.</w:t>
      </w:r>
      <w:r>
        <w:t xml:space="preserve"> Scars and spots of worn-out fur on his ears bore witness to adventures long forgotten.</w:t>
      </w:r>
      <w:r>
        <w:t xml:space="preserve"> One could be forgiven for thinking he was spending his days in the garden, napping and taking in the summer breeze.</w:t>
      </w:r>
      <w:r>
        <w:t xml:space="preserve"> His eyes cut through that notion.</w:t>
      </w:r>
      <w:r>
        <w:t xml:space="preserve"> Sharp and brilliant, resurrected by the tender paws of doctors, his eyes craved more starlight.</w:t>
      </w:r>
    </w:p>
    <w:p w:rsidR="00A77B3E"/>
    <w:p w:rsidR="00A77B3E">
      <w:r>
        <w:t xml:space="preserve">He remained still for a long time, communing with the memories of friends and flights past, then whispered, </w:t>
      </w:r>
      <w:del w:id="15" w:author="Proofit" w:date="2019-05-27T21:09:44Z">
        <w:r>
          <w:delText>"</w:delText>
        </w:r>
      </w:del>
      <w:ins w:id="16" w:author="Proofit" w:date="2019-05-27T21:09:44Z">
        <w:r>
          <w:t>“</w:t>
        </w:r>
      </w:ins>
      <w:r>
        <w:t>Tough pick, Joey.</w:t>
      </w:r>
      <w:del w:id="17" w:author="Proofit" w:date="2019-05-27T21:09:44Z">
        <w:r>
          <w:delText>"</w:delText>
        </w:r>
      </w:del>
      <w:ins w:id="18" w:author="Proofit" w:date="2019-05-27T21:09:44Z">
        <w:r>
          <w:t xml:space="preserve">” </w:t>
        </w:r>
      </w:ins>
    </w:p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