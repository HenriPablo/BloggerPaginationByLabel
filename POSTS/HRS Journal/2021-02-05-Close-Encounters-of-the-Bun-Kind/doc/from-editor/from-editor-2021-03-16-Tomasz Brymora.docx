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35690A" w14:textId="739F1C93" w:rsidR="00C11EEF" w:rsidRPr="00364182" w:rsidRDefault="00C11EEF" w:rsidP="003444E3">
      <w:pPr>
        <w:pStyle w:val="NoSpacing"/>
        <w:spacing w:line="480" w:lineRule="auto"/>
        <w:rPr>
          <w:rFonts w:ascii="Palatino" w:hAnsi="Palatino"/>
          <w:bCs/>
          <w:sz w:val="24"/>
          <w:szCs w:val="24"/>
        </w:rPr>
      </w:pPr>
      <w:r w:rsidRPr="00364182">
        <w:rPr>
          <w:rFonts w:ascii="Palatino" w:hAnsi="Palatino"/>
          <w:b/>
          <w:sz w:val="24"/>
          <w:szCs w:val="24"/>
        </w:rPr>
        <w:t>Title</w:t>
      </w:r>
      <w:r w:rsidRPr="00364182">
        <w:rPr>
          <w:rFonts w:ascii="Palatino" w:hAnsi="Palatino"/>
          <w:bCs/>
          <w:sz w:val="24"/>
          <w:szCs w:val="24"/>
        </w:rPr>
        <w:t xml:space="preserve">: </w:t>
      </w:r>
      <w:r w:rsidR="00A923AD" w:rsidRPr="00364182">
        <w:rPr>
          <w:rFonts w:ascii="Palatino" w:hAnsi="Palatino"/>
          <w:bCs/>
          <w:sz w:val="24"/>
          <w:szCs w:val="24"/>
        </w:rPr>
        <w:t>Close Encounters of the Bun Kind</w:t>
      </w:r>
    </w:p>
    <w:p w14:paraId="5D098836" w14:textId="139AF65A" w:rsidR="00C11EEF" w:rsidRPr="00364182" w:rsidRDefault="00C11EEF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 w:rsidRPr="00364182">
        <w:rPr>
          <w:rFonts w:ascii="Palatino" w:hAnsi="Palatino"/>
          <w:b/>
          <w:bCs/>
          <w:sz w:val="24"/>
          <w:szCs w:val="24"/>
        </w:rPr>
        <w:t>Author</w:t>
      </w:r>
      <w:r w:rsidRPr="00364182">
        <w:rPr>
          <w:rFonts w:ascii="Palatino" w:hAnsi="Palatino"/>
          <w:sz w:val="24"/>
          <w:szCs w:val="24"/>
        </w:rPr>
        <w:t xml:space="preserve">: Tomasz </w:t>
      </w:r>
      <w:proofErr w:type="spellStart"/>
      <w:r w:rsidRPr="00364182">
        <w:rPr>
          <w:rFonts w:ascii="Palatino" w:hAnsi="Palatino"/>
          <w:sz w:val="24"/>
          <w:szCs w:val="24"/>
        </w:rPr>
        <w:t>Brymora</w:t>
      </w:r>
      <w:proofErr w:type="spellEnd"/>
    </w:p>
    <w:p w14:paraId="00000001" w14:textId="0DDAEA1E" w:rsidR="00167F6A" w:rsidRPr="00364182" w:rsidRDefault="00C11EEF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 w:rsidRPr="00364182">
        <w:rPr>
          <w:rFonts w:ascii="Palatino" w:hAnsi="Palatino"/>
          <w:b/>
          <w:bCs/>
          <w:sz w:val="24"/>
          <w:szCs w:val="24"/>
        </w:rPr>
        <w:t>Email</w:t>
      </w:r>
      <w:r w:rsidRPr="00364182">
        <w:rPr>
          <w:rFonts w:ascii="Palatino" w:hAnsi="Palatino"/>
          <w:sz w:val="24"/>
          <w:szCs w:val="24"/>
        </w:rPr>
        <w:t xml:space="preserve">: </w:t>
      </w:r>
      <w:hyperlink r:id="rId6">
        <w:r w:rsidR="00A923AD" w:rsidRPr="00364182">
          <w:rPr>
            <w:rFonts w:ascii="Palatino" w:hAnsi="Palatino"/>
            <w:color w:val="1155CC"/>
            <w:sz w:val="24"/>
            <w:szCs w:val="24"/>
            <w:u w:val="single"/>
          </w:rPr>
          <w:t>tomekpilot@gmail.com</w:t>
        </w:r>
      </w:hyperlink>
    </w:p>
    <w:p w14:paraId="00000003" w14:textId="5ED048A8" w:rsidR="00167F6A" w:rsidRPr="00364182" w:rsidRDefault="00167F6A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</w:p>
    <w:p w14:paraId="68C1686F" w14:textId="2932EDC6" w:rsidR="00D12519" w:rsidRPr="00364182" w:rsidRDefault="00D12519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</w:p>
    <w:p w14:paraId="21D8987A" w14:textId="0D5E481B" w:rsidR="00E253D4" w:rsidRPr="00364182" w:rsidRDefault="00E253D4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</w:p>
    <w:p w14:paraId="52DAE83F" w14:textId="2A597EEB" w:rsidR="00C11EEF" w:rsidRPr="00364182" w:rsidRDefault="00364182" w:rsidP="003444E3">
      <w:pPr>
        <w:spacing w:line="480" w:lineRule="auto"/>
        <w:rPr>
          <w:rFonts w:ascii="Palatino" w:eastAsia="Times New Roman" w:hAnsi="Palatino" w:cs="Times New Roman"/>
          <w:sz w:val="24"/>
          <w:szCs w:val="24"/>
          <w:lang w:val="en-US"/>
        </w:rPr>
      </w:pPr>
      <w:r>
        <w:rPr>
          <w:rFonts w:ascii="Palatino" w:eastAsia="Times New Roman" w:hAnsi="Palatino"/>
          <w:color w:val="222222"/>
          <w:sz w:val="24"/>
          <w:szCs w:val="24"/>
          <w:shd w:val="clear" w:color="auto" w:fill="FFFFFF"/>
          <w:lang w:val="en-US"/>
        </w:rPr>
        <w:tab/>
      </w:r>
      <w:r w:rsidR="00E253D4" w:rsidRPr="00364182">
        <w:rPr>
          <w:rFonts w:ascii="Palatino" w:eastAsia="Times New Roman" w:hAnsi="Palatino"/>
          <w:color w:val="222222"/>
          <w:sz w:val="24"/>
          <w:szCs w:val="24"/>
          <w:shd w:val="clear" w:color="auto" w:fill="FFFFFF"/>
          <w:lang w:val="en-US"/>
        </w:rPr>
        <w:t>Sunshine flooded the porch on a clear blue mid-December afternoon as Apricot and</w:t>
      </w:r>
      <w:ins w:id="0" w:author="S. Abé" w:date="2021-03-15T18:27:00Z">
        <w:r w:rsidR="00885075">
          <w:rPr>
            <w:rFonts w:ascii="Palatino" w:eastAsia="Times New Roman" w:hAnsi="Palatino"/>
            <w:color w:val="222222"/>
            <w:sz w:val="24"/>
            <w:szCs w:val="24"/>
            <w:shd w:val="clear" w:color="auto" w:fill="FFFFFF"/>
            <w:lang w:val="en-US"/>
          </w:rPr>
          <w:t xml:space="preserve"> her brother</w:t>
        </w:r>
      </w:ins>
      <w:r w:rsidR="00E253D4" w:rsidRPr="00364182">
        <w:rPr>
          <w:rFonts w:ascii="Palatino" w:eastAsia="Times New Roman" w:hAnsi="Palatino"/>
          <w:color w:val="222222"/>
          <w:sz w:val="24"/>
          <w:szCs w:val="24"/>
          <w:shd w:val="clear" w:color="auto" w:fill="FFFFFF"/>
          <w:lang w:val="en-US"/>
        </w:rPr>
        <w:t xml:space="preserve"> Peach egressed the house and arrived on the scene. Peach took a quick hop around the enclosed porch, inspected the perimeter, and found two humans.</w:t>
      </w:r>
      <w:r w:rsidRPr="00364182">
        <w:rPr>
          <w:rFonts w:ascii="Palatino" w:eastAsia="Times New Roman" w:hAnsi="Palatino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A923AD" w:rsidRPr="00364182">
        <w:rPr>
          <w:rFonts w:ascii="Palatino" w:hAnsi="Palatino"/>
          <w:sz w:val="24"/>
          <w:szCs w:val="24"/>
        </w:rPr>
        <w:t xml:space="preserve">They wore muzzles made of cloth or a strange paper and </w:t>
      </w:r>
      <w:commentRangeStart w:id="1"/>
      <w:del w:id="2" w:author="S. Abé" w:date="2021-03-15T18:20:00Z">
        <w:r w:rsidR="00A923AD" w:rsidRPr="00364182" w:rsidDel="00077BE7">
          <w:rPr>
            <w:rFonts w:ascii="Palatino" w:hAnsi="Palatino"/>
            <w:sz w:val="24"/>
            <w:szCs w:val="24"/>
          </w:rPr>
          <w:delText xml:space="preserve">kept </w:delText>
        </w:r>
      </w:del>
      <w:ins w:id="3" w:author="S. Abé" w:date="2021-03-15T18:20:00Z">
        <w:r w:rsidR="00077BE7">
          <w:rPr>
            <w:rFonts w:ascii="Palatino" w:hAnsi="Palatino"/>
            <w:sz w:val="24"/>
            <w:szCs w:val="24"/>
          </w:rPr>
          <w:t>seemed to be trying to keep</w:t>
        </w:r>
        <w:commentRangeEnd w:id="1"/>
        <w:r w:rsidR="00077BE7">
          <w:rPr>
            <w:rStyle w:val="CommentReference"/>
          </w:rPr>
          <w:commentReference w:id="1"/>
        </w:r>
        <w:r w:rsidR="00077BE7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away from each other. One of them </w:t>
      </w:r>
      <w:ins w:id="4" w:author="S. Abé" w:date="2021-03-15T19:33:00Z">
        <w:r w:rsidR="009623D6">
          <w:rPr>
            <w:rFonts w:ascii="Palatino" w:hAnsi="Palatino"/>
            <w:sz w:val="24"/>
            <w:szCs w:val="24"/>
          </w:rPr>
          <w:t>was Su</w:t>
        </w:r>
      </w:ins>
      <w:ins w:id="5" w:author="S. Abé" w:date="2021-03-15T19:34:00Z">
        <w:r w:rsidR="009623D6">
          <w:rPr>
            <w:rFonts w:ascii="Palatino" w:hAnsi="Palatino"/>
            <w:sz w:val="24"/>
            <w:szCs w:val="24"/>
          </w:rPr>
          <w:t xml:space="preserve">san, their faithful servant. But the other </w:t>
        </w:r>
      </w:ins>
      <w:r w:rsidR="00A923AD" w:rsidRPr="00364182">
        <w:rPr>
          <w:rFonts w:ascii="Palatino" w:hAnsi="Palatino"/>
          <w:sz w:val="24"/>
          <w:szCs w:val="24"/>
        </w:rPr>
        <w:t xml:space="preserve">smelled of </w:t>
      </w:r>
      <w:commentRangeStart w:id="6"/>
      <w:r w:rsidR="00A923AD" w:rsidRPr="00364182">
        <w:rPr>
          <w:rFonts w:ascii="Palatino" w:hAnsi="Palatino"/>
          <w:sz w:val="24"/>
          <w:szCs w:val="24"/>
        </w:rPr>
        <w:t xml:space="preserve">strangeness </w:t>
      </w:r>
      <w:commentRangeEnd w:id="6"/>
      <w:r w:rsidR="00D82FAB">
        <w:rPr>
          <w:rStyle w:val="CommentReference"/>
        </w:rPr>
        <w:commentReference w:id="6"/>
      </w:r>
      <w:r w:rsidR="00A923AD" w:rsidRPr="00364182">
        <w:rPr>
          <w:rFonts w:ascii="Palatino" w:hAnsi="Palatino"/>
          <w:sz w:val="24"/>
          <w:szCs w:val="24"/>
        </w:rPr>
        <w:t xml:space="preserve">and other rabbits, and Peach </w:t>
      </w:r>
      <w:del w:id="7" w:author="S. Abé" w:date="2021-03-15T18:22:00Z">
        <w:r w:rsidR="00A923AD" w:rsidRPr="00364182" w:rsidDel="00D82FAB">
          <w:rPr>
            <w:rFonts w:ascii="Palatino" w:hAnsi="Palatino"/>
            <w:sz w:val="24"/>
            <w:szCs w:val="24"/>
          </w:rPr>
          <w:delText>couldn</w:delText>
        </w:r>
        <w:r w:rsidR="00F40C79" w:rsidDel="00D82FAB">
          <w:rPr>
            <w:rFonts w:ascii="Palatino" w:hAnsi="Palatino"/>
            <w:sz w:val="24"/>
            <w:szCs w:val="24"/>
          </w:rPr>
          <w:delText>’</w:delText>
        </w:r>
        <w:r w:rsidR="00A923AD" w:rsidRPr="00364182" w:rsidDel="00D82FAB">
          <w:rPr>
            <w:rFonts w:ascii="Palatino" w:hAnsi="Palatino"/>
            <w:sz w:val="24"/>
            <w:szCs w:val="24"/>
          </w:rPr>
          <w:delText xml:space="preserve">t </w:delText>
        </w:r>
      </w:del>
      <w:ins w:id="8" w:author="S. Abé" w:date="2021-03-15T18:22:00Z">
        <w:r w:rsidR="00D82FAB">
          <w:rPr>
            <w:rFonts w:ascii="Palatino" w:hAnsi="Palatino"/>
            <w:sz w:val="24"/>
            <w:szCs w:val="24"/>
          </w:rPr>
          <w:t>didn’t</w:t>
        </w:r>
        <w:r w:rsidR="00D82FAB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recognize him. </w:t>
      </w:r>
      <w:del w:id="9" w:author="S. Abé" w:date="2021-03-15T19:34:00Z">
        <w:r w:rsidR="00A923AD" w:rsidRPr="00364182" w:rsidDel="009623D6">
          <w:rPr>
            <w:rFonts w:ascii="Palatino" w:hAnsi="Palatino"/>
            <w:sz w:val="24"/>
            <w:szCs w:val="24"/>
          </w:rPr>
          <w:delText xml:space="preserve">But </w:delText>
        </w:r>
      </w:del>
      <w:ins w:id="10" w:author="S. Abé" w:date="2021-03-15T19:34:00Z">
        <w:r w:rsidR="009623D6">
          <w:rPr>
            <w:rFonts w:ascii="Palatino" w:hAnsi="Palatino"/>
            <w:sz w:val="24"/>
            <w:szCs w:val="24"/>
          </w:rPr>
          <w:t>Still,</w:t>
        </w:r>
        <w:r w:rsidR="009623D6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all seemed well enough.</w:t>
      </w:r>
    </w:p>
    <w:p w14:paraId="0B13331A" w14:textId="2758A475" w:rsidR="009503EA" w:rsidRDefault="00364182" w:rsidP="003444E3">
      <w:pPr>
        <w:pStyle w:val="NoSpacing"/>
        <w:spacing w:line="480" w:lineRule="auto"/>
        <w:rPr>
          <w:ins w:id="11" w:author="S. Abé" w:date="2021-03-15T18:23:00Z"/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 xml:space="preserve">Hey, </w:t>
      </w:r>
      <w:proofErr w:type="spellStart"/>
      <w:r w:rsidR="00A923AD" w:rsidRPr="00364182">
        <w:rPr>
          <w:rFonts w:ascii="Palatino" w:hAnsi="Palatino"/>
          <w:sz w:val="24"/>
          <w:szCs w:val="24"/>
        </w:rPr>
        <w:t>Appy</w:t>
      </w:r>
      <w:proofErr w:type="spellEnd"/>
      <w:r w:rsidR="00A923AD" w:rsidRPr="00364182">
        <w:rPr>
          <w:rFonts w:ascii="Palatino" w:hAnsi="Palatino"/>
          <w:sz w:val="24"/>
          <w:szCs w:val="24"/>
        </w:rPr>
        <w:t>,</w:t>
      </w:r>
      <w:ins w:id="12" w:author="S. Abé" w:date="2021-03-15T18:24:00Z">
        <w:r w:rsidR="009503EA">
          <w:rPr>
            <w:rFonts w:ascii="Palatino" w:hAnsi="Palatino"/>
            <w:sz w:val="24"/>
            <w:szCs w:val="24"/>
          </w:rPr>
          <w:t>” Peach said,</w:t>
        </w:r>
      </w:ins>
      <w:r w:rsidR="00A923AD" w:rsidRPr="00364182">
        <w:rPr>
          <w:rFonts w:ascii="Palatino" w:hAnsi="Palatino"/>
          <w:sz w:val="24"/>
          <w:szCs w:val="24"/>
        </w:rPr>
        <w:t xml:space="preserve"> </w:t>
      </w:r>
      <w:ins w:id="13" w:author="S. Abé" w:date="2021-03-15T18:24:00Z">
        <w:r w:rsidR="009503EA">
          <w:rPr>
            <w:rFonts w:ascii="Palatino" w:hAnsi="Palatino"/>
            <w:sz w:val="24"/>
            <w:szCs w:val="24"/>
          </w:rPr>
          <w:t>“</w:t>
        </w:r>
      </w:ins>
      <w:r w:rsidR="00A923AD" w:rsidRPr="00364182">
        <w:rPr>
          <w:rFonts w:ascii="Palatino" w:hAnsi="Palatino"/>
          <w:sz w:val="24"/>
          <w:szCs w:val="24"/>
        </w:rPr>
        <w:t>all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clear here, but there is a weirdo sitting on the floor looking at us. He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not doing anything. We can go back now</w:t>
      </w:r>
      <w:ins w:id="14" w:author="S. Abé" w:date="2021-03-15T18:24:00Z">
        <w:r w:rsidR="009503EA">
          <w:rPr>
            <w:rFonts w:ascii="Palatino" w:hAnsi="Palatino"/>
            <w:sz w:val="24"/>
            <w:szCs w:val="24"/>
          </w:rPr>
          <w:t>.</w:t>
        </w:r>
      </w:ins>
      <w:del w:id="15" w:author="S. Abé" w:date="2021-03-15T18:24:00Z">
        <w:r w:rsidR="00A923AD" w:rsidRPr="00364182" w:rsidDel="009503EA">
          <w:rPr>
            <w:rFonts w:ascii="Palatino" w:hAnsi="Palatino"/>
            <w:sz w:val="24"/>
            <w:szCs w:val="24"/>
          </w:rPr>
          <w:delText>,</w:delText>
        </w:r>
      </w:del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</w:t>
      </w:r>
      <w:del w:id="16" w:author="S. Abé" w:date="2021-03-15T18:24:00Z">
        <w:r w:rsidR="00A923AD" w:rsidRPr="00364182" w:rsidDel="009503EA">
          <w:rPr>
            <w:rFonts w:ascii="Palatino" w:hAnsi="Palatino"/>
            <w:sz w:val="24"/>
            <w:szCs w:val="24"/>
          </w:rPr>
          <w:delText xml:space="preserve">said Peach. </w:delText>
        </w:r>
      </w:del>
    </w:p>
    <w:p w14:paraId="00000005" w14:textId="350A25CA" w:rsidR="00167F6A" w:rsidRPr="00364182" w:rsidRDefault="009503EA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ins w:id="17" w:author="S. Abé" w:date="2021-03-15T18:23:00Z">
        <w:r>
          <w:rPr>
            <w:rFonts w:ascii="Palatino" w:hAnsi="Palatino"/>
            <w:sz w:val="24"/>
            <w:szCs w:val="24"/>
          </w:rPr>
          <w:tab/>
        </w:r>
      </w:ins>
      <w:r w:rsidR="00A923AD" w:rsidRPr="00364182">
        <w:rPr>
          <w:rFonts w:ascii="Palatino" w:hAnsi="Palatino"/>
          <w:sz w:val="24"/>
          <w:szCs w:val="24"/>
        </w:rPr>
        <w:t>Apricot looked around cautiously from behind the wicker chair in a corner and nodded</w:t>
      </w:r>
      <w:ins w:id="18" w:author="S. Abé" w:date="2021-03-15T18:24:00Z">
        <w:r w:rsidR="00885075">
          <w:rPr>
            <w:rFonts w:ascii="Palatino" w:hAnsi="Palatino"/>
            <w:sz w:val="24"/>
            <w:szCs w:val="24"/>
          </w:rPr>
          <w:t>.</w:t>
        </w:r>
      </w:ins>
      <w:del w:id="19" w:author="S. Abé" w:date="2021-03-15T18:24:00Z">
        <w:r w:rsidR="00A923AD" w:rsidRPr="00364182" w:rsidDel="00885075">
          <w:rPr>
            <w:rFonts w:ascii="Palatino" w:hAnsi="Palatino"/>
            <w:sz w:val="24"/>
            <w:szCs w:val="24"/>
          </w:rPr>
          <w:delText>,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 </w:t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Yeah, let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go back</w:t>
      </w:r>
      <w:del w:id="20" w:author="S. Abé" w:date="2021-03-15T18:24:00Z">
        <w:r w:rsidR="00A923AD" w:rsidRPr="00364182" w:rsidDel="00885075">
          <w:rPr>
            <w:rFonts w:ascii="Palatino" w:hAnsi="Palatino"/>
            <w:sz w:val="24"/>
            <w:szCs w:val="24"/>
          </w:rPr>
          <w:delText xml:space="preserve">; </w:delText>
        </w:r>
      </w:del>
      <w:ins w:id="21" w:author="S. Abé" w:date="2021-03-15T18:24:00Z">
        <w:r w:rsidR="00885075">
          <w:rPr>
            <w:rFonts w:ascii="Palatino" w:hAnsi="Palatino"/>
            <w:sz w:val="24"/>
            <w:szCs w:val="24"/>
          </w:rPr>
          <w:t>.</w:t>
        </w:r>
        <w:r w:rsidR="00885075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I don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t even know why we came out here in the first place.</w:t>
      </w:r>
      <w:r w:rsidR="009152C3">
        <w:rPr>
          <w:rFonts w:ascii="Palatino" w:hAnsi="Palatino"/>
          <w:sz w:val="24"/>
          <w:szCs w:val="24"/>
        </w:rPr>
        <w:t>”</w:t>
      </w:r>
    </w:p>
    <w:p w14:paraId="2076512A" w14:textId="4666C454" w:rsid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A923AD" w:rsidRPr="00364182">
        <w:rPr>
          <w:rFonts w:ascii="Palatino" w:hAnsi="Palatino"/>
          <w:sz w:val="24"/>
          <w:szCs w:val="24"/>
        </w:rPr>
        <w:t>That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 xml:space="preserve">s when </w:t>
      </w:r>
      <w:del w:id="22" w:author="S. Abé" w:date="2021-03-15T19:34:00Z">
        <w:r w:rsidR="00A923AD" w:rsidRPr="00364182" w:rsidDel="009623D6">
          <w:rPr>
            <w:rFonts w:ascii="Palatino" w:hAnsi="Palatino"/>
            <w:sz w:val="24"/>
            <w:szCs w:val="24"/>
          </w:rPr>
          <w:delText xml:space="preserve">their human, </w:delText>
        </w:r>
      </w:del>
      <w:r w:rsidR="00A923AD" w:rsidRPr="00364182">
        <w:rPr>
          <w:rFonts w:ascii="Palatino" w:hAnsi="Palatino"/>
          <w:sz w:val="24"/>
          <w:szCs w:val="24"/>
        </w:rPr>
        <w:t>Susan</w:t>
      </w:r>
      <w:del w:id="23" w:author="S. Abé" w:date="2021-03-15T19:34:00Z">
        <w:r w:rsidR="00A923AD" w:rsidRPr="00364182" w:rsidDel="009623D6">
          <w:rPr>
            <w:rFonts w:ascii="Palatino" w:hAnsi="Palatino"/>
            <w:sz w:val="24"/>
            <w:szCs w:val="24"/>
          </w:rPr>
          <w:delText>,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 picked up Peach and set him down on a wicker couch</w:t>
      </w:r>
      <w:del w:id="24" w:author="S. Abé" w:date="2021-03-15T19:37:00Z">
        <w:r w:rsidR="00A923AD" w:rsidRPr="00364182" w:rsidDel="008F0442">
          <w:rPr>
            <w:rFonts w:ascii="Palatino" w:hAnsi="Palatino"/>
            <w:sz w:val="24"/>
            <w:szCs w:val="24"/>
          </w:rPr>
          <w:delText>,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 on the west side of the porch. Before Peach could blink, Apricot was sitting next to him.</w:t>
      </w:r>
    </w:p>
    <w:p w14:paraId="00000007" w14:textId="342C7CA8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 xml:space="preserve">Now </w:t>
      </w:r>
      <w:commentRangeStart w:id="25"/>
      <w:r w:rsidR="00A923AD" w:rsidRPr="00364182">
        <w:rPr>
          <w:rFonts w:ascii="Palatino" w:hAnsi="Palatino"/>
          <w:sz w:val="24"/>
          <w:szCs w:val="24"/>
        </w:rPr>
        <w:t>what</w:t>
      </w:r>
      <w:commentRangeEnd w:id="25"/>
      <w:r w:rsidR="00885075">
        <w:rPr>
          <w:rStyle w:val="CommentReference"/>
        </w:rPr>
        <w:commentReference w:id="25"/>
      </w:r>
      <w:r w:rsidR="00A923AD" w:rsidRPr="00364182">
        <w:rPr>
          <w:rFonts w:ascii="Palatino" w:hAnsi="Palatino"/>
          <w:sz w:val="24"/>
          <w:szCs w:val="24"/>
        </w:rPr>
        <w:t>?</w:t>
      </w:r>
      <w:del w:id="26" w:author="S. Abé" w:date="2021-03-15T18:25:00Z">
        <w:r w:rsidR="00A923AD" w:rsidRPr="00364182" w:rsidDel="00885075">
          <w:rPr>
            <w:rFonts w:ascii="Palatino" w:hAnsi="Palatino"/>
            <w:sz w:val="24"/>
            <w:szCs w:val="24"/>
          </w:rPr>
          <w:delText>!</w:delText>
        </w:r>
      </w:del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exclaimed Apricot, none too pleased by this turn of events. They both looked at the </w:t>
      </w:r>
      <w:del w:id="27" w:author="S. Abé" w:date="2021-03-15T18:26:00Z">
        <w:r w:rsidR="00A923AD" w:rsidRPr="00364182" w:rsidDel="00885075">
          <w:rPr>
            <w:rFonts w:ascii="Palatino" w:hAnsi="Palatino"/>
            <w:sz w:val="24"/>
            <w:szCs w:val="24"/>
          </w:rPr>
          <w:delText>human</w:delText>
        </w:r>
      </w:del>
      <w:ins w:id="28" w:author="S. Abé" w:date="2021-03-15T18:26:00Z">
        <w:r w:rsidR="00885075">
          <w:rPr>
            <w:rFonts w:ascii="Palatino" w:hAnsi="Palatino"/>
            <w:sz w:val="24"/>
            <w:szCs w:val="24"/>
          </w:rPr>
          <w:t>stranger</w:t>
        </w:r>
      </w:ins>
      <w:r w:rsidR="00A923AD" w:rsidRPr="00364182">
        <w:rPr>
          <w:rFonts w:ascii="Palatino" w:hAnsi="Palatino"/>
          <w:sz w:val="24"/>
          <w:szCs w:val="24"/>
        </w:rPr>
        <w:t xml:space="preserve">, horrified by his proximity, and tried not to show their distress. </w:t>
      </w:r>
      <w:r w:rsidR="006F4A16">
        <w:rPr>
          <w:rFonts w:ascii="Palatino" w:hAnsi="Palatino"/>
          <w:sz w:val="24"/>
          <w:szCs w:val="24"/>
        </w:rPr>
        <w:t>T</w:t>
      </w:r>
      <w:r w:rsidR="00A923AD" w:rsidRPr="00364182">
        <w:rPr>
          <w:rFonts w:ascii="Palatino" w:hAnsi="Palatino"/>
          <w:sz w:val="24"/>
          <w:szCs w:val="24"/>
        </w:rPr>
        <w:t>heir mouths betrayed no trepidation, cloaked in the permafrost of disapproval.</w:t>
      </w:r>
    </w:p>
    <w:p w14:paraId="00000008" w14:textId="6FF8A349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lastRenderedPageBreak/>
        <w:tab/>
      </w:r>
      <w:del w:id="29" w:author="S. Abé" w:date="2021-03-15T18:31:00Z">
        <w:r w:rsidR="00A923AD" w:rsidRPr="00364182" w:rsidDel="00C236A7">
          <w:rPr>
            <w:rFonts w:ascii="Palatino" w:hAnsi="Palatino"/>
            <w:sz w:val="24"/>
            <w:szCs w:val="24"/>
          </w:rPr>
          <w:delText xml:space="preserve">Apricot and </w:delText>
        </w:r>
      </w:del>
      <w:del w:id="30" w:author="S. Abé" w:date="2021-03-15T18:27:00Z">
        <w:r w:rsidR="00A923AD" w:rsidRPr="00364182" w:rsidDel="00885075">
          <w:rPr>
            <w:rFonts w:ascii="Palatino" w:hAnsi="Palatino"/>
            <w:sz w:val="24"/>
            <w:szCs w:val="24"/>
          </w:rPr>
          <w:delText xml:space="preserve">her brother, </w:delText>
        </w:r>
      </w:del>
      <w:del w:id="31" w:author="S. Abé" w:date="2021-03-15T18:31:00Z">
        <w:r w:rsidR="00A923AD" w:rsidRPr="00364182" w:rsidDel="00C236A7">
          <w:rPr>
            <w:rFonts w:ascii="Palatino" w:hAnsi="Palatino"/>
            <w:sz w:val="24"/>
            <w:szCs w:val="24"/>
          </w:rPr>
          <w:delText>Peach</w:delText>
        </w:r>
      </w:del>
      <w:ins w:id="32" w:author="S. Abé" w:date="2021-03-15T18:31:00Z">
        <w:r w:rsidR="00C236A7">
          <w:rPr>
            <w:rFonts w:ascii="Palatino" w:hAnsi="Palatino"/>
            <w:sz w:val="24"/>
            <w:szCs w:val="24"/>
          </w:rPr>
          <w:t>They</w:t>
        </w:r>
      </w:ins>
      <w:del w:id="33" w:author="S. Abé" w:date="2021-03-15T18:27:00Z">
        <w:r w:rsidR="00A923AD" w:rsidRPr="00364182" w:rsidDel="00885075">
          <w:rPr>
            <w:rFonts w:ascii="Palatino" w:hAnsi="Palatino"/>
            <w:sz w:val="24"/>
            <w:szCs w:val="24"/>
          </w:rPr>
          <w:delText>,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 sat up, keeping one eye on the </w:t>
      </w:r>
      <w:del w:id="34" w:author="S. Abé" w:date="2021-03-15T18:34:00Z">
        <w:r w:rsidR="00A923AD" w:rsidRPr="00364182" w:rsidDel="00C236A7">
          <w:rPr>
            <w:rFonts w:ascii="Palatino" w:hAnsi="Palatino"/>
            <w:sz w:val="24"/>
            <w:szCs w:val="24"/>
          </w:rPr>
          <w:delText xml:space="preserve">human </w:delText>
        </w:r>
      </w:del>
      <w:ins w:id="35" w:author="S. Abé" w:date="2021-03-15T18:34:00Z">
        <w:r w:rsidR="00C236A7">
          <w:rPr>
            <w:rFonts w:ascii="Palatino" w:hAnsi="Palatino"/>
            <w:sz w:val="24"/>
            <w:szCs w:val="24"/>
          </w:rPr>
          <w:t>stranger</w:t>
        </w:r>
        <w:r w:rsidR="00C236A7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and one on the door </w:t>
      </w:r>
      <w:ins w:id="36" w:author="S. Abé" w:date="2021-03-15T18:27:00Z">
        <w:r w:rsidR="00885075">
          <w:rPr>
            <w:rFonts w:ascii="Palatino" w:hAnsi="Palatino"/>
            <w:sz w:val="24"/>
            <w:szCs w:val="24"/>
          </w:rPr>
          <w:t xml:space="preserve">leading back </w:t>
        </w:r>
      </w:ins>
      <w:del w:id="37" w:author="S. Abé" w:date="2021-03-15T18:29:00Z">
        <w:r w:rsidR="00A923AD" w:rsidRPr="00364182" w:rsidDel="00B26163">
          <w:rPr>
            <w:rFonts w:ascii="Palatino" w:hAnsi="Palatino"/>
            <w:sz w:val="24"/>
            <w:szCs w:val="24"/>
          </w:rPr>
          <w:delText xml:space="preserve">into </w:delText>
        </w:r>
      </w:del>
      <w:ins w:id="38" w:author="S. Abé" w:date="2021-03-15T18:33:00Z">
        <w:r w:rsidR="00C236A7">
          <w:rPr>
            <w:rFonts w:ascii="Palatino" w:hAnsi="Palatino"/>
            <w:sz w:val="24"/>
            <w:szCs w:val="24"/>
          </w:rPr>
          <w:t>to</w:t>
        </w:r>
      </w:ins>
      <w:ins w:id="39" w:author="S. Abé" w:date="2021-03-15T18:29:00Z">
        <w:r w:rsidR="00B26163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the house.</w:t>
      </w:r>
      <w:ins w:id="40" w:author="S. Abé" w:date="2021-03-16T16:15:00Z">
        <w:r w:rsidR="008D71EC">
          <w:rPr>
            <w:rFonts w:ascii="Palatino" w:hAnsi="Palatino"/>
            <w:sz w:val="24"/>
            <w:szCs w:val="24"/>
          </w:rPr>
          <w:t xml:space="preserve"> </w:t>
        </w:r>
        <w:r w:rsidR="008D71EC" w:rsidRPr="00364182">
          <w:rPr>
            <w:rFonts w:ascii="Palatino" w:hAnsi="Palatino"/>
            <w:sz w:val="24"/>
            <w:szCs w:val="24"/>
          </w:rPr>
          <w:t>As the sunshine washed over them, their coats glowed amber and honey</w:t>
        </w:r>
        <w:r w:rsidR="008D71EC">
          <w:rPr>
            <w:rFonts w:ascii="Palatino" w:hAnsi="Palatino"/>
            <w:sz w:val="24"/>
            <w:szCs w:val="24"/>
          </w:rPr>
          <w:t xml:space="preserve">. </w:t>
        </w:r>
      </w:ins>
      <w:r w:rsidR="00A923AD" w:rsidRPr="00364182">
        <w:rPr>
          <w:rFonts w:ascii="Palatino" w:hAnsi="Palatino"/>
          <w:sz w:val="24"/>
          <w:szCs w:val="24"/>
        </w:rPr>
        <w:t xml:space="preserve"> </w:t>
      </w:r>
      <w:commentRangeStart w:id="41"/>
      <w:del w:id="42" w:author="S. Abé" w:date="2021-03-15T18:30:00Z">
        <w:r w:rsidR="00A923AD" w:rsidRPr="00364182" w:rsidDel="00170650">
          <w:rPr>
            <w:rFonts w:ascii="Palatino" w:hAnsi="Palatino"/>
            <w:sz w:val="24"/>
            <w:szCs w:val="24"/>
          </w:rPr>
          <w:delText xml:space="preserve">As the sunshine washed over them, their coats glowed like amber and honey. </w:delText>
        </w:r>
      </w:del>
      <w:del w:id="43" w:author="S. Abé" w:date="2021-03-15T18:31:00Z">
        <w:r w:rsidR="00A923AD" w:rsidRPr="00364182" w:rsidDel="00C236A7">
          <w:rPr>
            <w:rFonts w:ascii="Palatino" w:hAnsi="Palatino"/>
            <w:sz w:val="24"/>
            <w:szCs w:val="24"/>
          </w:rPr>
          <w:delText xml:space="preserve">They stared down at the stranger in from of them. </w:delText>
        </w:r>
      </w:del>
      <w:r w:rsidR="00A923AD" w:rsidRPr="00364182">
        <w:rPr>
          <w:rFonts w:ascii="Palatino" w:hAnsi="Palatino"/>
          <w:sz w:val="24"/>
          <w:szCs w:val="24"/>
        </w:rPr>
        <w:t>The</w:t>
      </w:r>
      <w:commentRangeEnd w:id="41"/>
      <w:r w:rsidR="00C236A7">
        <w:rPr>
          <w:rStyle w:val="CommentReference"/>
        </w:rPr>
        <w:commentReference w:id="41"/>
      </w:r>
      <w:r w:rsidR="00A923AD" w:rsidRPr="00364182">
        <w:rPr>
          <w:rFonts w:ascii="Palatino" w:hAnsi="Palatino"/>
          <w:sz w:val="24"/>
          <w:szCs w:val="24"/>
        </w:rPr>
        <w:t xml:space="preserve"> </w:t>
      </w:r>
      <w:commentRangeStart w:id="44"/>
      <w:del w:id="45" w:author="S. Abé" w:date="2021-03-15T18:34:00Z">
        <w:r w:rsidR="00A923AD" w:rsidRPr="00364182" w:rsidDel="00C236A7">
          <w:rPr>
            <w:rFonts w:ascii="Palatino" w:hAnsi="Palatino"/>
            <w:sz w:val="24"/>
            <w:szCs w:val="24"/>
          </w:rPr>
          <w:delText xml:space="preserve">human </w:delText>
        </w:r>
      </w:del>
      <w:ins w:id="46" w:author="S. Abé" w:date="2021-03-15T18:34:00Z">
        <w:r w:rsidR="00C236A7">
          <w:rPr>
            <w:rFonts w:ascii="Palatino" w:hAnsi="Palatino"/>
            <w:sz w:val="24"/>
            <w:szCs w:val="24"/>
          </w:rPr>
          <w:t>man</w:t>
        </w:r>
        <w:r w:rsidR="00C236A7" w:rsidRPr="00364182">
          <w:rPr>
            <w:rFonts w:ascii="Palatino" w:hAnsi="Palatino"/>
            <w:sz w:val="24"/>
            <w:szCs w:val="24"/>
          </w:rPr>
          <w:t xml:space="preserve"> </w:t>
        </w:r>
        <w:commentRangeEnd w:id="44"/>
        <w:r w:rsidR="00C236A7">
          <w:rPr>
            <w:rStyle w:val="CommentReference"/>
          </w:rPr>
          <w:commentReference w:id="44"/>
        </w:r>
      </w:ins>
      <w:r w:rsidR="00A923AD" w:rsidRPr="00364182">
        <w:rPr>
          <w:rFonts w:ascii="Palatino" w:hAnsi="Palatino"/>
          <w:sz w:val="24"/>
          <w:szCs w:val="24"/>
        </w:rPr>
        <w:t>reached out and tried to rub Peach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nose. Peach ducked at first but then relented a little.</w:t>
      </w:r>
    </w:p>
    <w:p w14:paraId="00000009" w14:textId="2790F4F4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 xml:space="preserve">Hey, </w:t>
      </w:r>
      <w:proofErr w:type="spellStart"/>
      <w:r w:rsidR="00A923AD" w:rsidRPr="00364182">
        <w:rPr>
          <w:rFonts w:ascii="Palatino" w:hAnsi="Palatino"/>
          <w:sz w:val="24"/>
          <w:szCs w:val="24"/>
        </w:rPr>
        <w:t>Appy</w:t>
      </w:r>
      <w:proofErr w:type="spellEnd"/>
      <w:r w:rsidR="00A923AD" w:rsidRPr="00364182">
        <w:rPr>
          <w:rFonts w:ascii="Palatino" w:hAnsi="Palatino"/>
          <w:sz w:val="24"/>
          <w:szCs w:val="24"/>
        </w:rPr>
        <w:t xml:space="preserve">? Maybe this </w:t>
      </w:r>
      <w:proofErr w:type="spellStart"/>
      <w:r w:rsidR="00A923AD" w:rsidRPr="00364182">
        <w:rPr>
          <w:rFonts w:ascii="Palatino" w:hAnsi="Palatino"/>
          <w:sz w:val="24"/>
          <w:szCs w:val="24"/>
        </w:rPr>
        <w:t>lunk</w:t>
      </w:r>
      <w:proofErr w:type="spellEnd"/>
      <w:r w:rsidR="00A923AD" w:rsidRPr="00364182">
        <w:rPr>
          <w:rFonts w:ascii="Palatino" w:hAnsi="Palatino"/>
          <w:sz w:val="24"/>
          <w:szCs w:val="24"/>
        </w:rPr>
        <w:t xml:space="preserve"> </w:t>
      </w:r>
      <w:proofErr w:type="spellStart"/>
      <w:r w:rsidR="00A923AD" w:rsidRPr="00364182">
        <w:rPr>
          <w:rFonts w:ascii="Palatino" w:hAnsi="Palatino"/>
          <w:sz w:val="24"/>
          <w:szCs w:val="24"/>
        </w:rPr>
        <w:t>ain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t</w:t>
      </w:r>
      <w:proofErr w:type="spellEnd"/>
      <w:r w:rsidR="00A923AD" w:rsidRPr="00364182">
        <w:rPr>
          <w:rFonts w:ascii="Palatino" w:hAnsi="Palatino"/>
          <w:sz w:val="24"/>
          <w:szCs w:val="24"/>
        </w:rPr>
        <w:t xml:space="preserve"> so bad?</w:t>
      </w:r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mumbled Peach, trying not to grit his teeth or </w:t>
      </w:r>
      <w:del w:id="47" w:author="S. Abé" w:date="2021-03-16T16:16:00Z">
        <w:r w:rsidR="00A923AD" w:rsidRPr="00364182" w:rsidDel="004E5C5A">
          <w:rPr>
            <w:rFonts w:ascii="Palatino" w:hAnsi="Palatino"/>
            <w:sz w:val="24"/>
            <w:szCs w:val="24"/>
          </w:rPr>
          <w:delText xml:space="preserve">to 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show that he enjoyed the nose rub. But when the </w:t>
      </w:r>
      <w:del w:id="48" w:author="S. Abé" w:date="2021-03-15T18:36:00Z">
        <w:r w:rsidR="00A923AD" w:rsidRPr="00364182" w:rsidDel="006F4A16">
          <w:rPr>
            <w:rFonts w:ascii="Palatino" w:hAnsi="Palatino"/>
            <w:sz w:val="24"/>
            <w:szCs w:val="24"/>
          </w:rPr>
          <w:delText xml:space="preserve">human </w:delText>
        </w:r>
      </w:del>
      <w:ins w:id="49" w:author="S. Abé" w:date="2021-03-15T18:36:00Z">
        <w:r w:rsidR="006F4A16">
          <w:rPr>
            <w:rFonts w:ascii="Palatino" w:hAnsi="Palatino"/>
            <w:sz w:val="24"/>
            <w:szCs w:val="24"/>
          </w:rPr>
          <w:t>man</w:t>
        </w:r>
        <w:r w:rsidR="006F4A16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offered them a digestive cookie, they knew better than to touch it.</w:t>
      </w:r>
    </w:p>
    <w:p w14:paraId="0000000A" w14:textId="10A3099A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 xml:space="preserve">Peach, are we just </w:t>
      </w:r>
      <w:proofErr w:type="spellStart"/>
      <w:r w:rsidR="00A923AD" w:rsidRPr="00364182">
        <w:rPr>
          <w:rFonts w:ascii="Palatino" w:hAnsi="Palatino"/>
          <w:sz w:val="24"/>
          <w:szCs w:val="24"/>
        </w:rPr>
        <w:t>gonna</w:t>
      </w:r>
      <w:proofErr w:type="spellEnd"/>
      <w:r w:rsidR="00A923AD" w:rsidRPr="00364182">
        <w:rPr>
          <w:rFonts w:ascii="Palatino" w:hAnsi="Palatino"/>
          <w:sz w:val="24"/>
          <w:szCs w:val="24"/>
        </w:rPr>
        <w:t xml:space="preserve"> sit here, or are we </w:t>
      </w:r>
      <w:proofErr w:type="spellStart"/>
      <w:r w:rsidR="00A923AD" w:rsidRPr="00364182">
        <w:rPr>
          <w:rFonts w:ascii="Palatino" w:hAnsi="Palatino"/>
          <w:sz w:val="24"/>
          <w:szCs w:val="24"/>
        </w:rPr>
        <w:t>gonna</w:t>
      </w:r>
      <w:proofErr w:type="spellEnd"/>
      <w:r w:rsidR="00A923AD" w:rsidRPr="00364182">
        <w:rPr>
          <w:rFonts w:ascii="Palatino" w:hAnsi="Palatino"/>
          <w:sz w:val="24"/>
          <w:szCs w:val="24"/>
        </w:rPr>
        <w:t xml:space="preserve"> make a run for it?</w:t>
      </w:r>
      <w:del w:id="50" w:author="S. Abé" w:date="2021-03-15T18:36:00Z">
        <w:r w:rsidR="00A923AD" w:rsidRPr="00364182" w:rsidDel="006F4A16">
          <w:rPr>
            <w:rFonts w:ascii="Palatino" w:hAnsi="Palatino"/>
            <w:sz w:val="24"/>
            <w:szCs w:val="24"/>
          </w:rPr>
          <w:delText>!</w:delText>
        </w:r>
      </w:del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whispered Apricot. She was getting impatient while Peach, warming in the sun, </w:t>
      </w:r>
      <w:del w:id="51" w:author="S. Abé" w:date="2021-03-15T19:22:00Z">
        <w:r w:rsidR="00A923AD" w:rsidRPr="00364182" w:rsidDel="004A02D1">
          <w:rPr>
            <w:rFonts w:ascii="Palatino" w:hAnsi="Palatino"/>
            <w:sz w:val="24"/>
            <w:szCs w:val="24"/>
          </w:rPr>
          <w:delText xml:space="preserve">got </w:delText>
        </w:r>
      </w:del>
      <w:ins w:id="52" w:author="S. Abé" w:date="2021-03-15T19:22:00Z">
        <w:r w:rsidR="004A02D1">
          <w:rPr>
            <w:rFonts w:ascii="Palatino" w:hAnsi="Palatino"/>
            <w:sz w:val="24"/>
            <w:szCs w:val="24"/>
          </w:rPr>
          <w:t>grew</w:t>
        </w:r>
        <w:r w:rsidR="004A02D1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drowsy watching the human.</w:t>
      </w:r>
    </w:p>
    <w:p w14:paraId="0000000B" w14:textId="12EBD7BB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Peach! Peach!</w:t>
      </w:r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Apricot sounded alarmed. </w:t>
      </w:r>
    </w:p>
    <w:p w14:paraId="0000000C" w14:textId="39CDEBD9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A923AD" w:rsidRPr="00364182">
        <w:rPr>
          <w:rFonts w:ascii="Palatino" w:hAnsi="Palatino"/>
          <w:sz w:val="24"/>
          <w:szCs w:val="24"/>
        </w:rPr>
        <w:t xml:space="preserve">Peach perked up. </w:t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What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wrong?</w:t>
      </w:r>
      <w:r w:rsidR="009152C3">
        <w:rPr>
          <w:rFonts w:ascii="Palatino" w:hAnsi="Palatino"/>
          <w:sz w:val="24"/>
          <w:szCs w:val="24"/>
        </w:rPr>
        <w:t>”</w:t>
      </w:r>
    </w:p>
    <w:p w14:paraId="0000000D" w14:textId="090804E2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What if he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 xml:space="preserve">s </w:t>
      </w:r>
      <w:proofErr w:type="spellStart"/>
      <w:r w:rsidR="00A923AD" w:rsidRPr="00364182">
        <w:rPr>
          <w:rFonts w:ascii="Palatino" w:hAnsi="Palatino"/>
          <w:sz w:val="24"/>
          <w:szCs w:val="24"/>
        </w:rPr>
        <w:t>gonna</w:t>
      </w:r>
      <w:proofErr w:type="spellEnd"/>
      <w:r w:rsidR="00A923AD" w:rsidRPr="00364182">
        <w:rPr>
          <w:rFonts w:ascii="Palatino" w:hAnsi="Palatino"/>
          <w:sz w:val="24"/>
          <w:szCs w:val="24"/>
        </w:rPr>
        <w:t xml:space="preserve"> take us away? Did you know Susan has us listed as </w:t>
      </w:r>
      <w:r w:rsidR="00F40C79">
        <w:rPr>
          <w:rFonts w:ascii="Palatino" w:hAnsi="Palatino"/>
          <w:sz w:val="24"/>
          <w:szCs w:val="24"/>
        </w:rPr>
        <w:t>‘</w:t>
      </w:r>
      <w:r w:rsidR="00A923AD" w:rsidRPr="00364182">
        <w:rPr>
          <w:rFonts w:ascii="Palatino" w:hAnsi="Palatino"/>
          <w:sz w:val="24"/>
          <w:szCs w:val="24"/>
        </w:rPr>
        <w:t>looking for their forever home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? I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m telling you, I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m worried. I didn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t want to say anything before, but I don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t like this</w:t>
      </w:r>
      <w:del w:id="53" w:author="S. Abé" w:date="2021-03-15T18:37:00Z">
        <w:r w:rsidR="00A923AD" w:rsidRPr="00364182" w:rsidDel="001B1796">
          <w:rPr>
            <w:rFonts w:ascii="Palatino" w:hAnsi="Palatino"/>
            <w:sz w:val="24"/>
            <w:szCs w:val="24"/>
          </w:rPr>
          <w:delText>, Peach</w:delText>
        </w:r>
      </w:del>
      <w:r w:rsidR="00A923AD" w:rsidRPr="00364182">
        <w:rPr>
          <w:rFonts w:ascii="Palatino" w:hAnsi="Palatino"/>
          <w:sz w:val="24"/>
          <w:szCs w:val="24"/>
        </w:rPr>
        <w:t>.</w:t>
      </w:r>
      <w:r w:rsidR="009152C3">
        <w:rPr>
          <w:rFonts w:ascii="Palatino" w:hAnsi="Palatino"/>
          <w:sz w:val="24"/>
          <w:szCs w:val="24"/>
        </w:rPr>
        <w:t>”</w:t>
      </w:r>
    </w:p>
    <w:p w14:paraId="0000000E" w14:textId="74A4726E" w:rsidR="00167F6A" w:rsidRPr="00364182" w:rsidDel="007868B3" w:rsidRDefault="00364182" w:rsidP="003444E3">
      <w:pPr>
        <w:pStyle w:val="NoSpacing"/>
        <w:spacing w:line="480" w:lineRule="auto"/>
        <w:rPr>
          <w:del w:id="54" w:author="S. Abé" w:date="2021-03-15T18:38:00Z"/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A923AD" w:rsidRPr="00364182">
        <w:rPr>
          <w:rFonts w:ascii="Palatino" w:hAnsi="Palatino"/>
          <w:sz w:val="24"/>
          <w:szCs w:val="24"/>
        </w:rPr>
        <w:t xml:space="preserve">Peach became quiet and furrowed his </w:t>
      </w:r>
      <w:commentRangeStart w:id="55"/>
      <w:r w:rsidR="00A923AD" w:rsidRPr="00364182">
        <w:rPr>
          <w:rFonts w:ascii="Palatino" w:hAnsi="Palatino"/>
          <w:sz w:val="24"/>
          <w:szCs w:val="24"/>
        </w:rPr>
        <w:t>brow</w:t>
      </w:r>
      <w:commentRangeEnd w:id="55"/>
      <w:r w:rsidR="002F3246">
        <w:rPr>
          <w:rStyle w:val="CommentReference"/>
        </w:rPr>
        <w:commentReference w:id="55"/>
      </w:r>
      <w:del w:id="56" w:author="S. Abé" w:date="2021-03-15T18:37:00Z">
        <w:r w:rsidR="00A923AD" w:rsidRPr="00364182" w:rsidDel="002F3246">
          <w:rPr>
            <w:rFonts w:ascii="Palatino" w:hAnsi="Palatino"/>
            <w:sz w:val="24"/>
            <w:szCs w:val="24"/>
          </w:rPr>
          <w:delText>s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. After a while, he thumped and said, </w:t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Oh</w:t>
      </w:r>
      <w:ins w:id="57" w:author="S. Abé" w:date="2021-03-15T18:38:00Z">
        <w:r w:rsidR="007868B3">
          <w:rPr>
            <w:rFonts w:ascii="Palatino" w:hAnsi="Palatino"/>
            <w:sz w:val="24"/>
            <w:szCs w:val="24"/>
          </w:rPr>
          <w:t>,</w:t>
        </w:r>
      </w:ins>
      <w:r w:rsidR="00A923AD" w:rsidRPr="00364182">
        <w:rPr>
          <w:rFonts w:ascii="Palatino" w:hAnsi="Palatino"/>
          <w:sz w:val="24"/>
          <w:szCs w:val="24"/>
        </w:rPr>
        <w:t xml:space="preserve"> no, no sir, no way. That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crazy; why would she do that?</w:t>
      </w:r>
      <w:del w:id="58" w:author="S. Abé" w:date="2021-03-15T18:38:00Z">
        <w:r w:rsidR="00A923AD" w:rsidRPr="00364182" w:rsidDel="007868B3">
          <w:rPr>
            <w:rFonts w:ascii="Palatino" w:hAnsi="Palatino"/>
            <w:sz w:val="24"/>
            <w:szCs w:val="24"/>
          </w:rPr>
          <w:delText>!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 Do you think this guy </w:t>
      </w:r>
      <w:del w:id="59" w:author="S. Abé" w:date="2021-03-15T18:38:00Z">
        <w:r w:rsidR="00A923AD" w:rsidRPr="00364182" w:rsidDel="007868B3">
          <w:rPr>
            <w:rFonts w:ascii="Palatino" w:hAnsi="Palatino"/>
            <w:sz w:val="24"/>
            <w:szCs w:val="24"/>
          </w:rPr>
          <w:delText xml:space="preserve">here 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will abduct us or something? </w:t>
      </w:r>
      <w:del w:id="60" w:author="S. Abé" w:date="2021-03-15T18:38:00Z">
        <w:r w:rsidR="00A923AD" w:rsidRPr="00364182" w:rsidDel="007868B3">
          <w:rPr>
            <w:rFonts w:ascii="Palatino" w:hAnsi="Palatino"/>
            <w:sz w:val="24"/>
            <w:szCs w:val="24"/>
          </w:rPr>
          <w:delText>This guy</w:delText>
        </w:r>
      </w:del>
      <w:ins w:id="61" w:author="S. Abé" w:date="2021-03-15T18:38:00Z">
        <w:r w:rsidR="007868B3">
          <w:rPr>
            <w:rFonts w:ascii="Palatino" w:hAnsi="Palatino"/>
            <w:sz w:val="24"/>
            <w:szCs w:val="24"/>
          </w:rPr>
          <w:t>I think he</w:t>
        </w:r>
      </w:ins>
      <w:r w:rsidR="00A923AD" w:rsidRPr="00364182">
        <w:rPr>
          <w:rFonts w:ascii="Palatino" w:hAnsi="Palatino"/>
          <w:sz w:val="24"/>
          <w:szCs w:val="24"/>
        </w:rPr>
        <w:t xml:space="preserve"> only wants to sit here and stare at us.</w:t>
      </w:r>
      <w:ins w:id="62" w:author="S. Abé" w:date="2021-03-15T18:39:00Z">
        <w:r w:rsidR="007868B3">
          <w:rPr>
            <w:rFonts w:ascii="Palatino" w:hAnsi="Palatino"/>
            <w:sz w:val="24"/>
            <w:szCs w:val="24"/>
          </w:rPr>
          <w:t xml:space="preserve"> D</w:t>
        </w:r>
      </w:ins>
      <w:del w:id="63" w:author="S. Abé" w:date="2021-03-15T18:38:00Z">
        <w:r w:rsidR="009152C3" w:rsidDel="007868B3">
          <w:rPr>
            <w:rFonts w:ascii="Palatino" w:hAnsi="Palatino"/>
            <w:sz w:val="24"/>
            <w:szCs w:val="24"/>
          </w:rPr>
          <w:delText>”</w:delText>
        </w:r>
      </w:del>
    </w:p>
    <w:p w14:paraId="0000000F" w14:textId="49B6A519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del w:id="64" w:author="S. Abé" w:date="2021-03-15T18:38:00Z">
        <w:r w:rsidDel="007868B3">
          <w:rPr>
            <w:rFonts w:ascii="Palatino" w:hAnsi="Palatino"/>
            <w:sz w:val="24"/>
            <w:szCs w:val="24"/>
          </w:rPr>
          <w:tab/>
        </w:r>
        <w:r w:rsidR="009152C3" w:rsidDel="007868B3">
          <w:rPr>
            <w:rFonts w:ascii="Palatino" w:hAnsi="Palatino"/>
            <w:sz w:val="24"/>
            <w:szCs w:val="24"/>
          </w:rPr>
          <w:delText>“</w:delText>
        </w:r>
        <w:r w:rsidR="00A923AD" w:rsidRPr="00364182" w:rsidDel="007868B3">
          <w:rPr>
            <w:rFonts w:ascii="Palatino" w:hAnsi="Palatino"/>
            <w:sz w:val="24"/>
            <w:szCs w:val="24"/>
          </w:rPr>
          <w:delText>Appy, d</w:delText>
        </w:r>
      </w:del>
      <w:r w:rsidR="00A923AD" w:rsidRPr="00364182">
        <w:rPr>
          <w:rFonts w:ascii="Palatino" w:hAnsi="Palatino"/>
          <w:sz w:val="24"/>
          <w:szCs w:val="24"/>
        </w:rPr>
        <w:t>o you see one of those carrier things anywhere? Because I don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t</w:t>
      </w:r>
      <w:ins w:id="65" w:author="S. Abé" w:date="2021-03-15T18:39:00Z">
        <w:r w:rsidR="007868B3">
          <w:rPr>
            <w:rFonts w:ascii="Palatino" w:hAnsi="Palatino"/>
            <w:sz w:val="24"/>
            <w:szCs w:val="24"/>
          </w:rPr>
          <w:t>.</w:t>
        </w:r>
      </w:ins>
      <w:del w:id="66" w:author="S. Abé" w:date="2021-03-15T18:39:00Z">
        <w:r w:rsidR="00A923AD" w:rsidRPr="00364182" w:rsidDel="007868B3">
          <w:rPr>
            <w:rFonts w:ascii="Palatino" w:hAnsi="Palatino"/>
            <w:sz w:val="24"/>
            <w:szCs w:val="24"/>
          </w:rPr>
          <w:delText>,</w:delText>
        </w:r>
      </w:del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</w:t>
      </w:r>
      <w:del w:id="67" w:author="S. Abé" w:date="2021-03-15T18:39:00Z">
        <w:r w:rsidR="00A923AD" w:rsidRPr="00364182" w:rsidDel="007868B3">
          <w:rPr>
            <w:rFonts w:ascii="Palatino" w:hAnsi="Palatino"/>
            <w:sz w:val="24"/>
            <w:szCs w:val="24"/>
          </w:rPr>
          <w:delText>said Peach, telescoping to look around.</w:delText>
        </w:r>
      </w:del>
    </w:p>
    <w:p w14:paraId="00000010" w14:textId="4BF764CC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A923AD" w:rsidRPr="00364182">
        <w:rPr>
          <w:rFonts w:ascii="Palatino" w:hAnsi="Palatino"/>
          <w:sz w:val="24"/>
          <w:szCs w:val="24"/>
        </w:rPr>
        <w:t xml:space="preserve">The human picked up a small, black contraption. He pointed it at Peach and </w:t>
      </w:r>
      <w:proofErr w:type="spellStart"/>
      <w:r w:rsidR="00A923AD" w:rsidRPr="00364182">
        <w:rPr>
          <w:rFonts w:ascii="Palatino" w:hAnsi="Palatino"/>
          <w:sz w:val="24"/>
          <w:szCs w:val="24"/>
        </w:rPr>
        <w:t>Appy</w:t>
      </w:r>
      <w:proofErr w:type="spellEnd"/>
      <w:ins w:id="68" w:author="S. Abé" w:date="2021-03-15T18:49:00Z">
        <w:r w:rsidR="003D5B6D">
          <w:rPr>
            <w:rFonts w:ascii="Palatino" w:hAnsi="Palatino"/>
            <w:sz w:val="24"/>
            <w:szCs w:val="24"/>
          </w:rPr>
          <w:t xml:space="preserve"> and</w:t>
        </w:r>
      </w:ins>
      <w:ins w:id="69" w:author="S. Abé" w:date="2021-03-15T18:48:00Z">
        <w:r w:rsidR="003D5B6D">
          <w:rPr>
            <w:rFonts w:ascii="Palatino" w:hAnsi="Palatino"/>
            <w:sz w:val="24"/>
            <w:szCs w:val="24"/>
          </w:rPr>
          <w:t xml:space="preserve"> it </w:t>
        </w:r>
      </w:ins>
      <w:ins w:id="70" w:author="S. Abé" w:date="2021-03-15T18:49:00Z">
        <w:r w:rsidR="003D5B6D">
          <w:rPr>
            <w:rFonts w:ascii="Palatino" w:hAnsi="Palatino"/>
            <w:sz w:val="24"/>
            <w:szCs w:val="24"/>
          </w:rPr>
          <w:t>started to make</w:t>
        </w:r>
      </w:ins>
      <w:del w:id="71" w:author="S. Abé" w:date="2021-03-15T18:48:00Z">
        <w:r w:rsidR="00A923AD" w:rsidRPr="00364182" w:rsidDel="003D5B6D">
          <w:rPr>
            <w:rFonts w:ascii="Palatino" w:hAnsi="Palatino"/>
            <w:sz w:val="24"/>
            <w:szCs w:val="24"/>
          </w:rPr>
          <w:delText xml:space="preserve"> and</w:delText>
        </w:r>
      </w:del>
      <w:del w:id="72" w:author="S. Abé" w:date="2021-03-15T18:49:00Z">
        <w:r w:rsidR="00A923AD" w:rsidRPr="00364182" w:rsidDel="003D5B6D">
          <w:rPr>
            <w:rFonts w:ascii="Palatino" w:hAnsi="Palatino"/>
            <w:sz w:val="24"/>
            <w:szCs w:val="24"/>
          </w:rPr>
          <w:delText xml:space="preserve"> made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 occasional clicking sounds</w:t>
      </w:r>
      <w:del w:id="73" w:author="S. Abé" w:date="2021-03-15T18:48:00Z">
        <w:r w:rsidR="00A923AD" w:rsidRPr="00364182" w:rsidDel="003D5B6D">
          <w:rPr>
            <w:rFonts w:ascii="Palatino" w:hAnsi="Palatino"/>
            <w:sz w:val="24"/>
            <w:szCs w:val="24"/>
          </w:rPr>
          <w:delText xml:space="preserve"> with it</w:delText>
        </w:r>
      </w:del>
      <w:r w:rsidR="00A923AD" w:rsidRPr="00364182">
        <w:rPr>
          <w:rFonts w:ascii="Palatino" w:hAnsi="Palatino"/>
          <w:sz w:val="24"/>
          <w:szCs w:val="24"/>
        </w:rPr>
        <w:t>.</w:t>
      </w:r>
    </w:p>
    <w:p w14:paraId="00000011" w14:textId="5E165437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What the thump?</w:t>
      </w:r>
      <w:del w:id="74" w:author="S. Abé" w:date="2021-03-15T18:39:00Z">
        <w:r w:rsidR="00A923AD" w:rsidRPr="00364182" w:rsidDel="009D4FAB">
          <w:rPr>
            <w:rFonts w:ascii="Palatino" w:hAnsi="Palatino"/>
            <w:sz w:val="24"/>
            <w:szCs w:val="24"/>
          </w:rPr>
          <w:delText>!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 Peach, what is that? What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he doing now?</w:t>
      </w:r>
      <w:r w:rsidR="009152C3">
        <w:rPr>
          <w:rFonts w:ascii="Palatino" w:hAnsi="Palatino"/>
          <w:sz w:val="24"/>
          <w:szCs w:val="24"/>
        </w:rPr>
        <w:t>”</w:t>
      </w:r>
      <w:del w:id="75" w:author="S. Abé" w:date="2021-03-15T18:49:00Z">
        <w:r w:rsidR="00A923AD" w:rsidRPr="00364182" w:rsidDel="004D57FA">
          <w:rPr>
            <w:rFonts w:ascii="Palatino" w:hAnsi="Palatino"/>
            <w:sz w:val="24"/>
            <w:szCs w:val="24"/>
          </w:rPr>
          <w:delText xml:space="preserve"> asked Apricot.</w:delText>
        </w:r>
      </w:del>
    </w:p>
    <w:p w14:paraId="55F8C201" w14:textId="71885CC0" w:rsid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Um, I don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t—wait! He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scanning us! He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scanning us, I tell you! I bet you a mint leaf it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for our spacesuits!</w:t>
      </w:r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Peach said excitedly.</w:t>
      </w:r>
    </w:p>
    <w:p w14:paraId="00000013" w14:textId="37ABF2BC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lastRenderedPageBreak/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Peach, you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re off your rocker.</w:t>
      </w:r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Apricot sighed</w:t>
      </w:r>
      <w:ins w:id="76" w:author="S. Abé" w:date="2021-03-15T18:51:00Z">
        <w:r w:rsidR="004D57FA">
          <w:rPr>
            <w:rFonts w:ascii="Palatino" w:hAnsi="Palatino"/>
            <w:sz w:val="24"/>
            <w:szCs w:val="24"/>
          </w:rPr>
          <w:t>, and tried to calm her brother</w:t>
        </w:r>
      </w:ins>
      <w:r w:rsidR="00A923AD" w:rsidRPr="00364182">
        <w:rPr>
          <w:rFonts w:ascii="Palatino" w:hAnsi="Palatino"/>
          <w:sz w:val="24"/>
          <w:szCs w:val="24"/>
        </w:rPr>
        <w:t xml:space="preserve">. </w:t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I know what he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doing. He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just taking pictures</w:t>
      </w:r>
      <w:ins w:id="77" w:author="S. Abé" w:date="2021-03-15T18:51:00Z">
        <w:r w:rsidR="004D57FA">
          <w:rPr>
            <w:rFonts w:ascii="Palatino" w:hAnsi="Palatino"/>
            <w:sz w:val="24"/>
            <w:szCs w:val="24"/>
          </w:rPr>
          <w:t>.</w:t>
        </w:r>
      </w:ins>
      <w:del w:id="78" w:author="S. Abé" w:date="2021-03-15T18:51:00Z">
        <w:r w:rsidR="00A923AD" w:rsidRPr="00364182" w:rsidDel="004D57FA">
          <w:rPr>
            <w:rFonts w:ascii="Palatino" w:hAnsi="Palatino"/>
            <w:sz w:val="24"/>
            <w:szCs w:val="24"/>
          </w:rPr>
          <w:delText>,</w:delText>
        </w:r>
      </w:del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</w:t>
      </w:r>
      <w:del w:id="79" w:author="S. Abé" w:date="2021-03-15T18:51:00Z">
        <w:r w:rsidR="00A923AD" w:rsidRPr="00364182" w:rsidDel="004D57FA">
          <w:rPr>
            <w:rFonts w:ascii="Palatino" w:hAnsi="Palatino"/>
            <w:sz w:val="24"/>
            <w:szCs w:val="24"/>
          </w:rPr>
          <w:delText>Apricot said, trying to calm her brother.</w:delText>
        </w:r>
      </w:del>
    </w:p>
    <w:p w14:paraId="00000014" w14:textId="2BD319C0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I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 xml:space="preserve">m serious, </w:t>
      </w:r>
      <w:proofErr w:type="spellStart"/>
      <w:r w:rsidR="00A923AD" w:rsidRPr="00364182">
        <w:rPr>
          <w:rFonts w:ascii="Palatino" w:hAnsi="Palatino"/>
          <w:sz w:val="24"/>
          <w:szCs w:val="24"/>
        </w:rPr>
        <w:t>Appy</w:t>
      </w:r>
      <w:proofErr w:type="spellEnd"/>
      <w:r w:rsidR="00A923AD" w:rsidRPr="00364182">
        <w:rPr>
          <w:rFonts w:ascii="Palatino" w:hAnsi="Palatino"/>
          <w:sz w:val="24"/>
          <w:szCs w:val="24"/>
        </w:rPr>
        <w:t xml:space="preserve">. </w:t>
      </w:r>
      <w:ins w:id="80" w:author="S. Abé" w:date="2021-03-16T16:17:00Z">
        <w:r w:rsidR="004E5C5A">
          <w:rPr>
            <w:rFonts w:ascii="Palatino" w:hAnsi="Palatino"/>
            <w:sz w:val="24"/>
            <w:szCs w:val="24"/>
          </w:rPr>
          <w:t>A</w:t>
        </w:r>
        <w:r w:rsidR="004E5C5A" w:rsidRPr="00364182">
          <w:rPr>
            <w:rFonts w:ascii="Palatino" w:hAnsi="Palatino"/>
            <w:sz w:val="24"/>
            <w:szCs w:val="24"/>
          </w:rPr>
          <w:t xml:space="preserve"> hundred miles to the east </w:t>
        </w:r>
        <w:r w:rsidR="004E5C5A">
          <w:rPr>
            <w:rFonts w:ascii="Palatino" w:hAnsi="Palatino"/>
            <w:sz w:val="24"/>
            <w:szCs w:val="24"/>
          </w:rPr>
          <w:t>of</w:t>
        </w:r>
        <w:r w:rsidR="004E5C5A" w:rsidRPr="00364182">
          <w:rPr>
            <w:rFonts w:ascii="Palatino" w:hAnsi="Palatino"/>
            <w:sz w:val="24"/>
            <w:szCs w:val="24"/>
          </w:rPr>
          <w:t xml:space="preserve"> here</w:t>
        </w:r>
        <w:r w:rsidR="004E5C5A">
          <w:rPr>
            <w:rFonts w:ascii="Palatino" w:hAnsi="Palatino"/>
            <w:sz w:val="24"/>
            <w:szCs w:val="24"/>
          </w:rPr>
          <w:t xml:space="preserve"> h</w:t>
        </w:r>
      </w:ins>
      <w:del w:id="81" w:author="S. Abé" w:date="2021-03-16T16:17:00Z">
        <w:r w:rsidR="00A923AD" w:rsidRPr="00364182" w:rsidDel="004E5C5A">
          <w:rPr>
            <w:rFonts w:ascii="Palatino" w:hAnsi="Palatino"/>
            <w:sz w:val="24"/>
            <w:szCs w:val="24"/>
          </w:rPr>
          <w:delText>H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umans fly rockets </w:t>
      </w:r>
      <w:ins w:id="82" w:author="S. Abé" w:date="2021-03-16T16:17:00Z">
        <w:r w:rsidR="00090719">
          <w:rPr>
            <w:rFonts w:ascii="Palatino" w:hAnsi="Palatino"/>
            <w:sz w:val="24"/>
            <w:szCs w:val="24"/>
          </w:rPr>
          <w:t>in</w:t>
        </w:r>
      </w:ins>
      <w:r w:rsidR="00A923AD" w:rsidRPr="00364182">
        <w:rPr>
          <w:rFonts w:ascii="Palatino" w:hAnsi="Palatino"/>
          <w:sz w:val="24"/>
          <w:szCs w:val="24"/>
        </w:rPr>
        <w:t>to space</w:t>
      </w:r>
      <w:del w:id="83" w:author="S. Abé" w:date="2021-03-16T16:17:00Z">
        <w:r w:rsidR="00A923AD" w:rsidRPr="00364182" w:rsidDel="004E5C5A">
          <w:rPr>
            <w:rFonts w:ascii="Palatino" w:hAnsi="Palatino"/>
            <w:sz w:val="24"/>
            <w:szCs w:val="24"/>
          </w:rPr>
          <w:delText>—a hundred miles to the east from here</w:delText>
        </w:r>
      </w:del>
      <w:r w:rsidR="00A923AD" w:rsidRPr="00364182">
        <w:rPr>
          <w:rFonts w:ascii="Palatino" w:hAnsi="Palatino"/>
          <w:sz w:val="24"/>
          <w:szCs w:val="24"/>
        </w:rPr>
        <w:t>. Alpha Centauri, here we come!</w:t>
      </w:r>
      <w:r w:rsidR="009152C3">
        <w:rPr>
          <w:rFonts w:ascii="Palatino" w:hAnsi="Palatino"/>
          <w:sz w:val="24"/>
          <w:szCs w:val="24"/>
        </w:rPr>
        <w:t>”</w:t>
      </w:r>
    </w:p>
    <w:p w14:paraId="00000015" w14:textId="3FF58FD4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Oh, Peach, do you need a nap? Are you hungry?</w:t>
      </w:r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asked Apricot, transforming into the perfect loaf and resting against the back of the couch.</w:t>
      </w:r>
    </w:p>
    <w:p w14:paraId="00000016" w14:textId="59B414A9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A923AD" w:rsidRPr="00364182">
        <w:rPr>
          <w:rFonts w:ascii="Palatino" w:hAnsi="Palatino"/>
          <w:sz w:val="24"/>
          <w:szCs w:val="24"/>
        </w:rPr>
        <w:t>The human</w:t>
      </w:r>
      <w:ins w:id="84" w:author="S. Abé" w:date="2021-03-15T18:50:00Z">
        <w:r w:rsidR="004D57FA">
          <w:rPr>
            <w:rFonts w:ascii="Palatino" w:hAnsi="Palatino"/>
            <w:sz w:val="24"/>
            <w:szCs w:val="24"/>
          </w:rPr>
          <w:t>’s contraption</w:t>
        </w:r>
      </w:ins>
      <w:r w:rsidR="00A923AD" w:rsidRPr="00364182">
        <w:rPr>
          <w:rFonts w:ascii="Palatino" w:hAnsi="Palatino"/>
          <w:sz w:val="24"/>
          <w:szCs w:val="24"/>
        </w:rPr>
        <w:t xml:space="preserve"> kept on clicking</w:t>
      </w:r>
      <w:del w:id="85" w:author="S. Abé" w:date="2021-03-15T18:50:00Z">
        <w:r w:rsidR="00A923AD" w:rsidRPr="00364182" w:rsidDel="004D57FA">
          <w:rPr>
            <w:rFonts w:ascii="Palatino" w:hAnsi="Palatino"/>
            <w:sz w:val="24"/>
            <w:szCs w:val="24"/>
          </w:rPr>
          <w:delText xml:space="preserve">, </w:delText>
        </w:r>
      </w:del>
      <w:ins w:id="86" w:author="S. Abé" w:date="2021-03-15T18:50:00Z">
        <w:r w:rsidR="004D57FA">
          <w:rPr>
            <w:rFonts w:ascii="Palatino" w:hAnsi="Palatino"/>
            <w:sz w:val="24"/>
            <w:szCs w:val="24"/>
          </w:rPr>
          <w:t>;</w:t>
        </w:r>
        <w:r w:rsidR="004D57FA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sometimes </w:t>
      </w:r>
      <w:del w:id="87" w:author="S. Abé" w:date="2021-03-15T18:50:00Z">
        <w:r w:rsidR="00A923AD" w:rsidRPr="00364182" w:rsidDel="004D57FA">
          <w:rPr>
            <w:rFonts w:ascii="Palatino" w:hAnsi="Palatino"/>
            <w:sz w:val="24"/>
            <w:szCs w:val="24"/>
          </w:rPr>
          <w:delText xml:space="preserve">leaning </w:delText>
        </w:r>
      </w:del>
      <w:ins w:id="88" w:author="S. Abé" w:date="2021-03-15T18:50:00Z">
        <w:r w:rsidR="004D57FA">
          <w:rPr>
            <w:rFonts w:ascii="Palatino" w:hAnsi="Palatino"/>
            <w:sz w:val="24"/>
            <w:szCs w:val="24"/>
          </w:rPr>
          <w:t>he leaned</w:t>
        </w:r>
        <w:r w:rsidR="004D57FA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toward them, then back</w:t>
      </w:r>
      <w:ins w:id="89" w:author="S. Abé" w:date="2021-03-15T18:50:00Z">
        <w:r w:rsidR="004D57FA">
          <w:rPr>
            <w:rFonts w:ascii="Palatino" w:hAnsi="Palatino"/>
            <w:sz w:val="24"/>
            <w:szCs w:val="24"/>
          </w:rPr>
          <w:t>ed</w:t>
        </w:r>
      </w:ins>
      <w:del w:id="90" w:author="S. Abé" w:date="2021-03-15T18:50:00Z">
        <w:r w:rsidR="00A923AD" w:rsidRPr="00364182" w:rsidDel="004D57FA">
          <w:rPr>
            <w:rFonts w:ascii="Palatino" w:hAnsi="Palatino"/>
            <w:sz w:val="24"/>
            <w:szCs w:val="24"/>
          </w:rPr>
          <w:delText>ing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 away</w:t>
      </w:r>
      <w:ins w:id="91" w:author="S. Abé" w:date="2021-03-15T18:51:00Z">
        <w:r w:rsidR="004D57FA">
          <w:rPr>
            <w:rFonts w:ascii="Palatino" w:hAnsi="Palatino"/>
            <w:sz w:val="24"/>
            <w:szCs w:val="24"/>
          </w:rPr>
          <w:t>,</w:t>
        </w:r>
      </w:ins>
      <w:r w:rsidR="00A923AD" w:rsidRPr="00364182">
        <w:rPr>
          <w:rFonts w:ascii="Palatino" w:hAnsi="Palatino"/>
          <w:sz w:val="24"/>
          <w:szCs w:val="24"/>
        </w:rPr>
        <w:t xml:space="preserve"> or </w:t>
      </w:r>
      <w:del w:id="92" w:author="S. Abé" w:date="2021-03-15T18:51:00Z">
        <w:r w:rsidR="00A923AD" w:rsidRPr="00364182" w:rsidDel="004D57FA">
          <w:rPr>
            <w:rFonts w:ascii="Palatino" w:hAnsi="Palatino"/>
            <w:sz w:val="24"/>
            <w:szCs w:val="24"/>
          </w:rPr>
          <w:delText xml:space="preserve">shifting </w:delText>
        </w:r>
      </w:del>
      <w:ins w:id="93" w:author="S. Abé" w:date="2021-03-15T18:51:00Z">
        <w:r w:rsidR="004D57FA" w:rsidRPr="00364182">
          <w:rPr>
            <w:rFonts w:ascii="Palatino" w:hAnsi="Palatino"/>
            <w:sz w:val="24"/>
            <w:szCs w:val="24"/>
          </w:rPr>
          <w:t>shift</w:t>
        </w:r>
        <w:r w:rsidR="004D57FA">
          <w:rPr>
            <w:rFonts w:ascii="Palatino" w:hAnsi="Palatino"/>
            <w:sz w:val="24"/>
            <w:szCs w:val="24"/>
          </w:rPr>
          <w:t>ed</w:t>
        </w:r>
        <w:r w:rsidR="004D57FA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right or left. </w:t>
      </w:r>
      <w:del w:id="94" w:author="S. Abé" w:date="2021-03-15T18:51:00Z">
        <w:r w:rsidR="00A923AD" w:rsidRPr="00364182" w:rsidDel="004D57FA">
          <w:rPr>
            <w:rFonts w:ascii="Palatino" w:hAnsi="Palatino"/>
            <w:sz w:val="24"/>
            <w:szCs w:val="24"/>
          </w:rPr>
          <w:delText xml:space="preserve">This </w:delText>
        </w:r>
      </w:del>
      <w:ins w:id="95" w:author="S. Abé" w:date="2021-03-15T18:51:00Z">
        <w:r w:rsidR="004D57FA">
          <w:rPr>
            <w:rFonts w:ascii="Palatino" w:hAnsi="Palatino"/>
            <w:sz w:val="24"/>
            <w:szCs w:val="24"/>
          </w:rPr>
          <w:t>It</w:t>
        </w:r>
        <w:r w:rsidR="004D57FA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went on and on like that, making minutes feel like hours. At least it was nice and warm, sitting </w:t>
      </w:r>
      <w:del w:id="96" w:author="S. Abé" w:date="2021-03-15T19:24:00Z">
        <w:r w:rsidR="00A923AD" w:rsidRPr="00364182" w:rsidDel="004A02D1">
          <w:rPr>
            <w:rFonts w:ascii="Palatino" w:hAnsi="Palatino"/>
            <w:sz w:val="24"/>
            <w:szCs w:val="24"/>
          </w:rPr>
          <w:delText xml:space="preserve">outdoors </w:delText>
        </w:r>
      </w:del>
      <w:r w:rsidR="00A923AD" w:rsidRPr="00364182">
        <w:rPr>
          <w:rFonts w:ascii="Palatino" w:hAnsi="Palatino"/>
          <w:sz w:val="24"/>
          <w:szCs w:val="24"/>
        </w:rPr>
        <w:t>in the sunlight, yet not getting too hot.</w:t>
      </w:r>
    </w:p>
    <w:p w14:paraId="00000017" w14:textId="6C898EAE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Peach, ignore him and try napping,</w:t>
      </w:r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</w:t>
      </w:r>
      <w:del w:id="97" w:author="S. Abé" w:date="2021-03-15T18:58:00Z">
        <w:r w:rsidR="00A923AD" w:rsidRPr="00364182" w:rsidDel="00C45F57">
          <w:rPr>
            <w:rFonts w:ascii="Palatino" w:hAnsi="Palatino"/>
            <w:sz w:val="24"/>
            <w:szCs w:val="24"/>
          </w:rPr>
          <w:delText xml:space="preserve">said </w:delText>
        </w:r>
      </w:del>
      <w:ins w:id="98" w:author="S. Abé" w:date="2021-03-15T18:58:00Z">
        <w:r w:rsidR="00C45F57">
          <w:rPr>
            <w:rFonts w:ascii="Palatino" w:hAnsi="Palatino"/>
            <w:sz w:val="24"/>
            <w:szCs w:val="24"/>
          </w:rPr>
          <w:t>suggested</w:t>
        </w:r>
        <w:r w:rsidR="00C45F57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Apricot</w:t>
      </w:r>
      <w:ins w:id="99" w:author="S. Abé" w:date="2021-03-15T18:58:00Z">
        <w:r w:rsidR="00C45F57">
          <w:rPr>
            <w:rFonts w:ascii="Palatino" w:hAnsi="Palatino"/>
            <w:sz w:val="24"/>
            <w:szCs w:val="24"/>
          </w:rPr>
          <w:t>,</w:t>
        </w:r>
      </w:ins>
      <w:r w:rsidR="00A923AD" w:rsidRPr="00364182">
        <w:rPr>
          <w:rFonts w:ascii="Palatino" w:hAnsi="Palatino"/>
          <w:sz w:val="24"/>
          <w:szCs w:val="24"/>
        </w:rPr>
        <w:t xml:space="preserve"> </w:t>
      </w:r>
      <w:del w:id="100" w:author="S. Abé" w:date="2021-03-15T19:25:00Z">
        <w:r w:rsidR="00A923AD" w:rsidRPr="00364182" w:rsidDel="004A02D1">
          <w:rPr>
            <w:rFonts w:ascii="Palatino" w:hAnsi="Palatino"/>
            <w:sz w:val="24"/>
            <w:szCs w:val="24"/>
          </w:rPr>
          <w:delText xml:space="preserve">with </w:delText>
        </w:r>
      </w:del>
      <w:r w:rsidR="00A923AD" w:rsidRPr="00364182">
        <w:rPr>
          <w:rFonts w:ascii="Palatino" w:hAnsi="Palatino"/>
          <w:sz w:val="24"/>
          <w:szCs w:val="24"/>
        </w:rPr>
        <w:t>her eyes closed. But Peach, whipped into an adventurous frenzy, couldn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t sit still and tried climbing all over the couch.</w:t>
      </w:r>
    </w:p>
    <w:p w14:paraId="00000018" w14:textId="09CCCE8A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A923AD" w:rsidRPr="00364182">
        <w:rPr>
          <w:rFonts w:ascii="Palatino" w:hAnsi="Palatino"/>
          <w:sz w:val="24"/>
          <w:szCs w:val="24"/>
        </w:rPr>
        <w:t xml:space="preserve">Apricot kept quiet about the </w:t>
      </w:r>
      <w:del w:id="101" w:author="S. Abé" w:date="2021-03-15T18:53:00Z">
        <w:r w:rsidR="00A923AD" w:rsidRPr="00364182" w:rsidDel="00CD1399">
          <w:rPr>
            <w:rFonts w:ascii="Palatino" w:hAnsi="Palatino"/>
            <w:sz w:val="24"/>
            <w:szCs w:val="24"/>
          </w:rPr>
          <w:delText>human</w:delText>
        </w:r>
      </w:del>
      <w:ins w:id="102" w:author="S. Abé" w:date="2021-03-15T18:53:00Z">
        <w:r w:rsidR="00CD1399">
          <w:rPr>
            <w:rFonts w:ascii="Palatino" w:hAnsi="Palatino"/>
            <w:sz w:val="24"/>
            <w:szCs w:val="24"/>
          </w:rPr>
          <w:t>stranger</w:t>
        </w:r>
      </w:ins>
      <w:r w:rsidR="00A923AD" w:rsidRPr="00364182">
        <w:rPr>
          <w:rFonts w:ascii="Palatino" w:hAnsi="Palatino"/>
          <w:sz w:val="24"/>
          <w:szCs w:val="24"/>
        </w:rPr>
        <w:t xml:space="preserve">. She realized </w:t>
      </w:r>
      <w:ins w:id="103" w:author="S. Abé" w:date="2021-03-15T18:58:00Z">
        <w:r w:rsidR="00C45F57">
          <w:rPr>
            <w:rFonts w:ascii="Palatino" w:hAnsi="Palatino"/>
            <w:sz w:val="24"/>
            <w:szCs w:val="24"/>
          </w:rPr>
          <w:t xml:space="preserve">now </w:t>
        </w:r>
      </w:ins>
      <w:r w:rsidR="00A923AD" w:rsidRPr="00364182">
        <w:rPr>
          <w:rFonts w:ascii="Palatino" w:hAnsi="Palatino"/>
          <w:sz w:val="24"/>
          <w:szCs w:val="24"/>
        </w:rPr>
        <w:t xml:space="preserve">he was the one </w:t>
      </w:r>
      <w:del w:id="104" w:author="S. Abé" w:date="2021-03-15T18:53:00Z">
        <w:r w:rsidR="00A923AD" w:rsidRPr="00364182" w:rsidDel="00CD1399">
          <w:rPr>
            <w:rFonts w:ascii="Palatino" w:hAnsi="Palatino"/>
            <w:sz w:val="24"/>
            <w:szCs w:val="24"/>
          </w:rPr>
          <w:delText xml:space="preserve">that </w:delText>
        </w:r>
      </w:del>
      <w:ins w:id="105" w:author="S. Abé" w:date="2021-03-15T18:53:00Z">
        <w:r w:rsidR="00CD1399">
          <w:rPr>
            <w:rFonts w:ascii="Palatino" w:hAnsi="Palatino"/>
            <w:sz w:val="24"/>
            <w:szCs w:val="24"/>
          </w:rPr>
          <w:t>who</w:t>
        </w:r>
        <w:r w:rsidR="00CD1399" w:rsidRPr="00364182">
          <w:rPr>
            <w:rFonts w:ascii="Palatino" w:hAnsi="Palatino"/>
            <w:sz w:val="24"/>
            <w:szCs w:val="24"/>
          </w:rPr>
          <w:t xml:space="preserve"> </w:t>
        </w:r>
      </w:ins>
      <w:ins w:id="106" w:author="S. Abé" w:date="2021-03-15T19:25:00Z">
        <w:r w:rsidR="004A02D1">
          <w:rPr>
            <w:rFonts w:ascii="Palatino" w:hAnsi="Palatino"/>
            <w:sz w:val="24"/>
            <w:szCs w:val="24"/>
          </w:rPr>
          <w:t xml:space="preserve">had </w:t>
        </w:r>
      </w:ins>
      <w:r w:rsidR="00A923AD" w:rsidRPr="00364182">
        <w:rPr>
          <w:rFonts w:ascii="Palatino" w:hAnsi="Palatino"/>
          <w:sz w:val="24"/>
          <w:szCs w:val="24"/>
        </w:rPr>
        <w:t>chatted with Susan about coming over, and there was nothing to worry about. Keeping tabs on Susan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phone was paying off now.</w:t>
      </w:r>
    </w:p>
    <w:p w14:paraId="4C67D9D8" w14:textId="77777777" w:rsidR="00EF1682" w:rsidRDefault="00364182" w:rsidP="003444E3">
      <w:pPr>
        <w:pStyle w:val="NoSpacing"/>
        <w:spacing w:line="480" w:lineRule="auto"/>
        <w:rPr>
          <w:ins w:id="107" w:author="S. Abé" w:date="2021-03-15T19:01:00Z"/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A923AD" w:rsidRPr="00364182">
        <w:rPr>
          <w:rFonts w:ascii="Palatino" w:hAnsi="Palatino"/>
          <w:sz w:val="24"/>
          <w:szCs w:val="24"/>
        </w:rPr>
        <w:t xml:space="preserve">She knew the human was only taking pictures and would turn them over to Susan and the rescue. Yes, Susan was indeed trying to find them a new forever home, and this guy was trying to help. </w:t>
      </w:r>
      <w:r w:rsidR="00A923AD" w:rsidRPr="00C45F57">
        <w:rPr>
          <w:rFonts w:ascii="Palatino" w:hAnsi="Palatino"/>
          <w:i/>
          <w:sz w:val="24"/>
          <w:szCs w:val="24"/>
          <w:rPrChange w:id="108" w:author="S. Abé" w:date="2021-03-15T18:58:00Z">
            <w:rPr>
              <w:rFonts w:ascii="Palatino" w:hAnsi="Palatino"/>
              <w:sz w:val="24"/>
              <w:szCs w:val="24"/>
            </w:rPr>
          </w:rPrChange>
        </w:rPr>
        <w:t>Thump!</w:t>
      </w:r>
      <w:r w:rsidR="00A923AD" w:rsidRPr="00364182">
        <w:rPr>
          <w:rFonts w:ascii="Palatino" w:hAnsi="Palatino"/>
          <w:sz w:val="24"/>
          <w:szCs w:val="24"/>
        </w:rPr>
        <w:t xml:space="preserve"> </w:t>
      </w:r>
    </w:p>
    <w:p w14:paraId="00000019" w14:textId="06B96899" w:rsidR="00167F6A" w:rsidRPr="00364182" w:rsidRDefault="00EF16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ins w:id="109" w:author="S. Abé" w:date="2021-03-15T19:01:00Z">
        <w:r>
          <w:rPr>
            <w:rFonts w:ascii="Palatino" w:hAnsi="Palatino"/>
            <w:sz w:val="24"/>
            <w:szCs w:val="24"/>
          </w:rPr>
          <w:tab/>
        </w:r>
      </w:ins>
      <w:commentRangeStart w:id="110"/>
      <w:del w:id="111" w:author="S. Abé" w:date="2021-03-15T19:29:00Z">
        <w:r w:rsidR="00A923AD" w:rsidRPr="00364182" w:rsidDel="005864C9">
          <w:rPr>
            <w:rFonts w:ascii="Palatino" w:hAnsi="Palatino"/>
            <w:sz w:val="24"/>
            <w:szCs w:val="24"/>
          </w:rPr>
          <w:delText xml:space="preserve">Apricot was hoping all this would be for naught. </w:delText>
        </w:r>
      </w:del>
      <w:del w:id="112" w:author="S. Abé" w:date="2021-03-15T18:59:00Z">
        <w:r w:rsidR="00A923AD" w:rsidRPr="00364182" w:rsidDel="00C45F57">
          <w:rPr>
            <w:rFonts w:ascii="Palatino" w:hAnsi="Palatino"/>
            <w:sz w:val="24"/>
            <w:szCs w:val="24"/>
          </w:rPr>
          <w:delText xml:space="preserve">He </w:delText>
        </w:r>
      </w:del>
      <w:ins w:id="113" w:author="S. Abé" w:date="2021-03-15T18:59:00Z">
        <w:r w:rsidR="00C45F57">
          <w:rPr>
            <w:rFonts w:ascii="Palatino" w:hAnsi="Palatino"/>
            <w:sz w:val="24"/>
            <w:szCs w:val="24"/>
          </w:rPr>
          <w:t xml:space="preserve">The </w:t>
        </w:r>
      </w:ins>
      <w:commentRangeEnd w:id="110"/>
      <w:ins w:id="114" w:author="S. Abé" w:date="2021-03-15T19:29:00Z">
        <w:r w:rsidR="005864C9">
          <w:rPr>
            <w:rStyle w:val="CommentReference"/>
          </w:rPr>
          <w:commentReference w:id="110"/>
        </w:r>
      </w:ins>
      <w:ins w:id="115" w:author="S. Abé" w:date="2021-03-15T18:59:00Z">
        <w:r w:rsidR="00C45F57">
          <w:rPr>
            <w:rFonts w:ascii="Palatino" w:hAnsi="Palatino"/>
            <w:sz w:val="24"/>
            <w:szCs w:val="24"/>
          </w:rPr>
          <w:t>human man</w:t>
        </w:r>
        <w:r w:rsidR="00C45F57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was a bun servant; </w:t>
      </w:r>
      <w:del w:id="116" w:author="S. Abé" w:date="2021-03-15T18:59:00Z">
        <w:r w:rsidR="00A923AD" w:rsidRPr="00364182" w:rsidDel="00C45F57">
          <w:rPr>
            <w:rFonts w:ascii="Palatino" w:hAnsi="Palatino"/>
            <w:sz w:val="24"/>
            <w:szCs w:val="24"/>
          </w:rPr>
          <w:delText>that</w:delText>
        </w:r>
        <w:r w:rsidR="00F40C79" w:rsidDel="00C45F57">
          <w:rPr>
            <w:rFonts w:ascii="Palatino" w:hAnsi="Palatino"/>
            <w:sz w:val="24"/>
            <w:szCs w:val="24"/>
          </w:rPr>
          <w:delText>’</w:delText>
        </w:r>
        <w:r w:rsidR="00A923AD" w:rsidRPr="00364182" w:rsidDel="00C45F57">
          <w:rPr>
            <w:rFonts w:ascii="Palatino" w:hAnsi="Palatino"/>
            <w:sz w:val="24"/>
            <w:szCs w:val="24"/>
          </w:rPr>
          <w:delText xml:space="preserve">s </w:delText>
        </w:r>
      </w:del>
      <w:ins w:id="117" w:author="S. Abé" w:date="2021-03-15T18:59:00Z">
        <w:r w:rsidR="00C45F57" w:rsidRPr="00364182">
          <w:rPr>
            <w:rFonts w:ascii="Palatino" w:hAnsi="Palatino"/>
            <w:sz w:val="24"/>
            <w:szCs w:val="24"/>
          </w:rPr>
          <w:t>that</w:t>
        </w:r>
        <w:r w:rsidR="00C45F57">
          <w:rPr>
            <w:rFonts w:ascii="Palatino" w:hAnsi="Palatino"/>
            <w:sz w:val="24"/>
            <w:szCs w:val="24"/>
          </w:rPr>
          <w:t xml:space="preserve"> wa</w:t>
        </w:r>
        <w:r w:rsidR="00C45F57" w:rsidRPr="00364182">
          <w:rPr>
            <w:rFonts w:ascii="Palatino" w:hAnsi="Palatino"/>
            <w:sz w:val="24"/>
            <w:szCs w:val="24"/>
          </w:rPr>
          <w:t xml:space="preserve">s </w:t>
        </w:r>
      </w:ins>
      <w:r w:rsidR="00A923AD" w:rsidRPr="00364182">
        <w:rPr>
          <w:rFonts w:ascii="Palatino" w:hAnsi="Palatino"/>
          <w:sz w:val="24"/>
          <w:szCs w:val="24"/>
        </w:rPr>
        <w:t xml:space="preserve">true. Over time, buns </w:t>
      </w:r>
      <w:del w:id="118" w:author="S. Abé" w:date="2021-03-15T19:01:00Z">
        <w:r w:rsidR="00A923AD" w:rsidRPr="00364182" w:rsidDel="00EF1682">
          <w:rPr>
            <w:rFonts w:ascii="Palatino" w:hAnsi="Palatino"/>
            <w:sz w:val="24"/>
            <w:szCs w:val="24"/>
          </w:rPr>
          <w:delText xml:space="preserve">grew </w:delText>
        </w:r>
      </w:del>
      <w:ins w:id="119" w:author="S. Abé" w:date="2021-03-15T19:01:00Z">
        <w:r>
          <w:rPr>
            <w:rFonts w:ascii="Palatino" w:hAnsi="Palatino"/>
            <w:sz w:val="24"/>
            <w:szCs w:val="24"/>
          </w:rPr>
          <w:t>had grown</w:t>
        </w:r>
        <w:r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on him more and more. He had a website—a just-for-fun kind of thing, attributing unhealthy amounts of sarcasm to lagomorphs from all hops of life. They were random buns at first, but then he </w:t>
      </w:r>
      <w:del w:id="120" w:author="S. Abé" w:date="2021-03-15T18:59:00Z">
        <w:r w:rsidR="00A923AD" w:rsidRPr="00364182" w:rsidDel="00C45F57">
          <w:rPr>
            <w:rFonts w:ascii="Palatino" w:hAnsi="Palatino"/>
            <w:sz w:val="24"/>
            <w:szCs w:val="24"/>
          </w:rPr>
          <w:delText xml:space="preserve">would </w:delText>
        </w:r>
      </w:del>
      <w:ins w:id="121" w:author="S. Abé" w:date="2021-03-15T18:59:00Z">
        <w:r w:rsidR="00C45F57">
          <w:rPr>
            <w:rFonts w:ascii="Palatino" w:hAnsi="Palatino"/>
            <w:sz w:val="24"/>
            <w:szCs w:val="24"/>
          </w:rPr>
          <w:t>began</w:t>
        </w:r>
        <w:r w:rsidR="00C45F57" w:rsidRPr="00364182">
          <w:rPr>
            <w:rFonts w:ascii="Palatino" w:hAnsi="Palatino"/>
            <w:sz w:val="24"/>
            <w:szCs w:val="24"/>
          </w:rPr>
          <w:t xml:space="preserve"> </w:t>
        </w:r>
      </w:ins>
      <w:del w:id="122" w:author="S. Abé" w:date="2021-03-15T19:00:00Z">
        <w:r w:rsidR="00A923AD" w:rsidRPr="00364182" w:rsidDel="00C45F57">
          <w:rPr>
            <w:rFonts w:ascii="Palatino" w:hAnsi="Palatino"/>
            <w:sz w:val="24"/>
            <w:szCs w:val="24"/>
          </w:rPr>
          <w:delText xml:space="preserve">feature </w:delText>
        </w:r>
      </w:del>
      <w:ins w:id="123" w:author="S. Abé" w:date="2021-03-15T19:00:00Z">
        <w:r w:rsidR="00C45F57" w:rsidRPr="00364182">
          <w:rPr>
            <w:rFonts w:ascii="Palatino" w:hAnsi="Palatino"/>
            <w:sz w:val="24"/>
            <w:szCs w:val="24"/>
          </w:rPr>
          <w:t>featur</w:t>
        </w:r>
        <w:r w:rsidR="00C45F57">
          <w:rPr>
            <w:rFonts w:ascii="Palatino" w:hAnsi="Palatino"/>
            <w:sz w:val="24"/>
            <w:szCs w:val="24"/>
          </w:rPr>
          <w:t>ing</w:t>
        </w:r>
        <w:r w:rsidR="00C45F57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rescue buns looking for forever homes</w:t>
      </w:r>
      <w:ins w:id="124" w:author="S. Abé" w:date="2021-03-15T19:00:00Z">
        <w:r w:rsidR="00C45F57">
          <w:rPr>
            <w:rFonts w:ascii="Palatino" w:hAnsi="Palatino"/>
            <w:sz w:val="24"/>
            <w:szCs w:val="24"/>
          </w:rPr>
          <w:t>,</w:t>
        </w:r>
      </w:ins>
      <w:r w:rsidR="00A923AD" w:rsidRPr="00364182">
        <w:rPr>
          <w:rFonts w:ascii="Palatino" w:hAnsi="Palatino"/>
          <w:sz w:val="24"/>
          <w:szCs w:val="24"/>
        </w:rPr>
        <w:t xml:space="preserve"> or rescue success stories. Before the pandemic, he would go to those meet-and-greet events that two local rescues were organizing. He would prostrate himself in the </w:t>
      </w:r>
      <w:del w:id="125" w:author="S. Abé" w:date="2021-03-15T19:00:00Z">
        <w:r w:rsidR="00A923AD" w:rsidRPr="00364182" w:rsidDel="00C45F57">
          <w:rPr>
            <w:rFonts w:ascii="Palatino" w:hAnsi="Palatino"/>
            <w:sz w:val="24"/>
            <w:szCs w:val="24"/>
          </w:rPr>
          <w:delText>x</w:delText>
        </w:r>
      </w:del>
      <w:ins w:id="126" w:author="S. Abé" w:date="2021-03-15T19:00:00Z">
        <w:r w:rsidR="00C45F57">
          <w:rPr>
            <w:rFonts w:ascii="Palatino" w:hAnsi="Palatino"/>
            <w:sz w:val="24"/>
            <w:szCs w:val="24"/>
          </w:rPr>
          <w:t>X</w:t>
        </w:r>
      </w:ins>
      <w:r w:rsidR="00A923AD" w:rsidRPr="00364182">
        <w:rPr>
          <w:rFonts w:ascii="Palatino" w:hAnsi="Palatino"/>
          <w:sz w:val="24"/>
          <w:szCs w:val="24"/>
        </w:rPr>
        <w:t xml:space="preserve">-pens, </w:t>
      </w:r>
      <w:r w:rsidR="00A923AD" w:rsidRPr="00364182">
        <w:rPr>
          <w:rFonts w:ascii="Palatino" w:hAnsi="Palatino"/>
          <w:sz w:val="24"/>
          <w:szCs w:val="24"/>
        </w:rPr>
        <w:lastRenderedPageBreak/>
        <w:t>pretending to beat the ground with his thick forehead. But when no bun was looking, he would sneak in those clicks and steal the buns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 xml:space="preserve"> expressions when they were at their cutest. </w:t>
      </w:r>
      <w:commentRangeStart w:id="127"/>
      <w:r w:rsidR="00A923AD" w:rsidRPr="00364182">
        <w:rPr>
          <w:rFonts w:ascii="Palatino" w:hAnsi="Palatino"/>
          <w:sz w:val="24"/>
          <w:szCs w:val="24"/>
        </w:rPr>
        <w:t>He would make up stories about how the buns fly through space and live free of humans and other maladies.</w:t>
      </w:r>
      <w:commentRangeEnd w:id="127"/>
      <w:r>
        <w:rPr>
          <w:rStyle w:val="CommentReference"/>
        </w:rPr>
        <w:commentReference w:id="127"/>
      </w:r>
    </w:p>
    <w:p w14:paraId="0000001A" w14:textId="0364575B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A923AD" w:rsidRPr="00364182">
        <w:rPr>
          <w:rFonts w:ascii="Palatino" w:hAnsi="Palatino"/>
          <w:sz w:val="24"/>
          <w:szCs w:val="24"/>
        </w:rPr>
        <w:t>Here he was again</w:t>
      </w:r>
      <w:ins w:id="128" w:author="S. Abé" w:date="2021-03-15T19:02:00Z">
        <w:r w:rsidR="00FA26A9">
          <w:rPr>
            <w:rFonts w:ascii="Palatino" w:hAnsi="Palatino"/>
            <w:sz w:val="24"/>
            <w:szCs w:val="24"/>
          </w:rPr>
          <w:t xml:space="preserve"> on the floor</w:t>
        </w:r>
      </w:ins>
      <w:r w:rsidR="00A923AD" w:rsidRPr="00364182">
        <w:rPr>
          <w:rFonts w:ascii="Palatino" w:hAnsi="Palatino"/>
          <w:sz w:val="24"/>
          <w:szCs w:val="24"/>
        </w:rPr>
        <w:t xml:space="preserve">, pointing the </w:t>
      </w:r>
      <w:proofErr w:type="spellStart"/>
      <w:r w:rsidR="00A923AD" w:rsidRPr="00364182">
        <w:rPr>
          <w:rFonts w:ascii="Palatino" w:hAnsi="Palatino"/>
          <w:sz w:val="24"/>
          <w:szCs w:val="24"/>
        </w:rPr>
        <w:t>clicky</w:t>
      </w:r>
      <w:proofErr w:type="spellEnd"/>
      <w:r w:rsidR="00A923AD" w:rsidRPr="00364182">
        <w:rPr>
          <w:rFonts w:ascii="Palatino" w:hAnsi="Palatino"/>
          <w:sz w:val="24"/>
          <w:szCs w:val="24"/>
        </w:rPr>
        <w:t xml:space="preserve"> thing up at the</w:t>
      </w:r>
      <w:del w:id="129" w:author="S. Abé" w:date="2021-03-16T16:18:00Z">
        <w:r w:rsidR="00A923AD" w:rsidRPr="00364182" w:rsidDel="00486E82">
          <w:rPr>
            <w:rFonts w:ascii="Palatino" w:hAnsi="Palatino"/>
            <w:sz w:val="24"/>
            <w:szCs w:val="24"/>
          </w:rPr>
          <w:delText xml:space="preserve"> buns</w:delText>
        </w:r>
      </w:del>
      <w:ins w:id="130" w:author="S. Abé" w:date="2021-03-16T16:18:00Z">
        <w:r w:rsidR="00486E82">
          <w:rPr>
            <w:rFonts w:ascii="Palatino" w:hAnsi="Palatino"/>
            <w:sz w:val="24"/>
            <w:szCs w:val="24"/>
          </w:rPr>
          <w:t>m</w:t>
        </w:r>
      </w:ins>
      <w:r w:rsidR="00A923AD" w:rsidRPr="00364182">
        <w:rPr>
          <w:rFonts w:ascii="Palatino" w:hAnsi="Palatino"/>
          <w:sz w:val="24"/>
          <w:szCs w:val="24"/>
        </w:rPr>
        <w:t xml:space="preserve">, </w:t>
      </w:r>
      <w:commentRangeStart w:id="131"/>
      <w:r w:rsidR="00A923AD" w:rsidRPr="00364182">
        <w:rPr>
          <w:rFonts w:ascii="Palatino" w:hAnsi="Palatino"/>
          <w:sz w:val="24"/>
          <w:szCs w:val="24"/>
        </w:rPr>
        <w:t>making them look greater than life, grander, taller, sky-bound.</w:t>
      </w:r>
      <w:commentRangeEnd w:id="131"/>
      <w:r w:rsidR="00157B94">
        <w:rPr>
          <w:rStyle w:val="CommentReference"/>
        </w:rPr>
        <w:commentReference w:id="131"/>
      </w:r>
      <w:r w:rsidR="00A923AD" w:rsidRPr="00364182">
        <w:rPr>
          <w:rFonts w:ascii="Palatino" w:hAnsi="Palatino"/>
          <w:sz w:val="24"/>
          <w:szCs w:val="24"/>
        </w:rPr>
        <w:t xml:space="preserve"> Peach—he took a </w:t>
      </w:r>
      <w:proofErr w:type="gramStart"/>
      <w:r w:rsidR="00A923AD" w:rsidRPr="00364182">
        <w:rPr>
          <w:rFonts w:ascii="Palatino" w:hAnsi="Palatino"/>
          <w:sz w:val="24"/>
          <w:szCs w:val="24"/>
        </w:rPr>
        <w:t>particular liking</w:t>
      </w:r>
      <w:proofErr w:type="gramEnd"/>
      <w:r w:rsidR="00A923AD" w:rsidRPr="00364182">
        <w:rPr>
          <w:rFonts w:ascii="Palatino" w:hAnsi="Palatino"/>
          <w:sz w:val="24"/>
          <w:szCs w:val="24"/>
        </w:rPr>
        <w:t xml:space="preserve"> to Peach. </w:t>
      </w:r>
      <w:del w:id="132" w:author="S. Abé" w:date="2021-03-15T19:02:00Z">
        <w:r w:rsidR="00A923AD" w:rsidRPr="00364182" w:rsidDel="00FA26A9">
          <w:rPr>
            <w:rFonts w:ascii="Palatino" w:hAnsi="Palatino"/>
            <w:sz w:val="24"/>
            <w:szCs w:val="24"/>
          </w:rPr>
          <w:delText xml:space="preserve">Is </w:delText>
        </w:r>
      </w:del>
      <w:ins w:id="133" w:author="S. Abé" w:date="2021-03-15T19:02:00Z">
        <w:r w:rsidR="00FA26A9">
          <w:rPr>
            <w:rFonts w:ascii="Palatino" w:hAnsi="Palatino"/>
            <w:sz w:val="24"/>
            <w:szCs w:val="24"/>
          </w:rPr>
          <w:t>Was</w:t>
        </w:r>
        <w:r w:rsidR="00FA26A9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it because Peach </w:t>
      </w:r>
      <w:del w:id="134" w:author="S. Abé" w:date="2021-03-15T19:02:00Z">
        <w:r w:rsidR="00A923AD" w:rsidRPr="00364182" w:rsidDel="00FA26A9">
          <w:rPr>
            <w:rFonts w:ascii="Palatino" w:hAnsi="Palatino"/>
            <w:sz w:val="24"/>
            <w:szCs w:val="24"/>
          </w:rPr>
          <w:delText xml:space="preserve">is </w:delText>
        </w:r>
      </w:del>
      <w:ins w:id="135" w:author="S. Abé" w:date="2021-03-15T19:02:00Z">
        <w:r w:rsidR="00FA26A9">
          <w:rPr>
            <w:rFonts w:ascii="Palatino" w:hAnsi="Palatino"/>
            <w:sz w:val="24"/>
            <w:szCs w:val="24"/>
          </w:rPr>
          <w:t>was</w:t>
        </w:r>
        <w:r w:rsidR="00FA26A9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missing his right front leg? </w:t>
      </w:r>
      <w:del w:id="136" w:author="S. Abé" w:date="2021-03-15T19:02:00Z">
        <w:r w:rsidR="00A923AD" w:rsidRPr="00364182" w:rsidDel="00FA26A9">
          <w:rPr>
            <w:rFonts w:ascii="Palatino" w:hAnsi="Palatino"/>
            <w:sz w:val="24"/>
            <w:szCs w:val="24"/>
          </w:rPr>
          <w:delText xml:space="preserve">Is </w:delText>
        </w:r>
      </w:del>
      <w:ins w:id="137" w:author="S. Abé" w:date="2021-03-15T19:02:00Z">
        <w:r w:rsidR="00FA26A9">
          <w:rPr>
            <w:rFonts w:ascii="Palatino" w:hAnsi="Palatino"/>
            <w:sz w:val="24"/>
            <w:szCs w:val="24"/>
          </w:rPr>
          <w:t>Was</w:t>
        </w:r>
        <w:r w:rsidR="00FA26A9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it because that </w:t>
      </w:r>
      <w:del w:id="138" w:author="S. Abé" w:date="2021-03-15T19:02:00Z">
        <w:r w:rsidR="00A923AD" w:rsidRPr="00364182" w:rsidDel="00FA26A9">
          <w:rPr>
            <w:rFonts w:ascii="Palatino" w:hAnsi="Palatino"/>
            <w:sz w:val="24"/>
            <w:szCs w:val="24"/>
          </w:rPr>
          <w:delText>doesn</w:delText>
        </w:r>
        <w:r w:rsidR="00F40C79" w:rsidDel="00FA26A9">
          <w:rPr>
            <w:rFonts w:ascii="Palatino" w:hAnsi="Palatino"/>
            <w:sz w:val="24"/>
            <w:szCs w:val="24"/>
          </w:rPr>
          <w:delText>’</w:delText>
        </w:r>
        <w:r w:rsidR="00A923AD" w:rsidRPr="00364182" w:rsidDel="00FA26A9">
          <w:rPr>
            <w:rFonts w:ascii="Palatino" w:hAnsi="Palatino"/>
            <w:sz w:val="24"/>
            <w:szCs w:val="24"/>
          </w:rPr>
          <w:delText xml:space="preserve">t </w:delText>
        </w:r>
      </w:del>
      <w:ins w:id="139" w:author="S. Abé" w:date="2021-03-15T19:02:00Z">
        <w:r w:rsidR="00FA26A9">
          <w:rPr>
            <w:rFonts w:ascii="Palatino" w:hAnsi="Palatino"/>
            <w:sz w:val="24"/>
            <w:szCs w:val="24"/>
          </w:rPr>
          <w:t>didn’t</w:t>
        </w:r>
        <w:r w:rsidR="00FA26A9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slow him down one bit? That </w:t>
      </w:r>
      <w:del w:id="140" w:author="S. Abé" w:date="2021-03-15T19:03:00Z">
        <w:r w:rsidR="00A923AD" w:rsidRPr="00364182" w:rsidDel="00FA26A9">
          <w:rPr>
            <w:rFonts w:ascii="Palatino" w:hAnsi="Palatino"/>
            <w:sz w:val="24"/>
            <w:szCs w:val="24"/>
          </w:rPr>
          <w:delText xml:space="preserve">is </w:delText>
        </w:r>
      </w:del>
      <w:ins w:id="141" w:author="S. Abé" w:date="2021-03-15T19:03:00Z">
        <w:r w:rsidR="00FA26A9">
          <w:rPr>
            <w:rFonts w:ascii="Palatino" w:hAnsi="Palatino"/>
            <w:sz w:val="24"/>
            <w:szCs w:val="24"/>
          </w:rPr>
          <w:t>was</w:t>
        </w:r>
        <w:r w:rsidR="00FA26A9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Peach—he adapted very well.  He </w:t>
      </w:r>
      <w:del w:id="142" w:author="S. Abé" w:date="2021-03-15T19:04:00Z">
        <w:r w:rsidR="00A923AD" w:rsidRPr="00364182" w:rsidDel="00B529AA">
          <w:rPr>
            <w:rFonts w:ascii="Palatino" w:hAnsi="Palatino"/>
            <w:sz w:val="24"/>
            <w:szCs w:val="24"/>
          </w:rPr>
          <w:delText xml:space="preserve">bikies </w:delText>
        </w:r>
      </w:del>
      <w:ins w:id="143" w:author="S. Abé" w:date="2021-03-15T19:04:00Z">
        <w:r w:rsidR="00B529AA" w:rsidRPr="00364182">
          <w:rPr>
            <w:rFonts w:ascii="Palatino" w:hAnsi="Palatino"/>
            <w:sz w:val="24"/>
            <w:szCs w:val="24"/>
          </w:rPr>
          <w:t>bi</w:t>
        </w:r>
        <w:r w:rsidR="00B529AA">
          <w:rPr>
            <w:rFonts w:ascii="Palatino" w:hAnsi="Palatino"/>
            <w:sz w:val="24"/>
            <w:szCs w:val="24"/>
          </w:rPr>
          <w:t>n</w:t>
        </w:r>
        <w:r w:rsidR="00B529AA" w:rsidRPr="00364182">
          <w:rPr>
            <w:rFonts w:ascii="Palatino" w:hAnsi="Palatino"/>
            <w:sz w:val="24"/>
            <w:szCs w:val="24"/>
          </w:rPr>
          <w:t>kie</w:t>
        </w:r>
        <w:r w:rsidR="00B529AA">
          <w:rPr>
            <w:rFonts w:ascii="Palatino" w:hAnsi="Palatino"/>
            <w:sz w:val="24"/>
            <w:szCs w:val="24"/>
          </w:rPr>
          <w:t>d</w:t>
        </w:r>
        <w:r w:rsidR="00B529AA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on, he </w:t>
      </w:r>
      <w:del w:id="144" w:author="S. Abé" w:date="2021-03-15T19:04:00Z">
        <w:r w:rsidR="00A923AD" w:rsidRPr="00364182" w:rsidDel="00B529AA">
          <w:rPr>
            <w:rFonts w:ascii="Palatino" w:hAnsi="Palatino"/>
            <w:sz w:val="24"/>
            <w:szCs w:val="24"/>
          </w:rPr>
          <w:delText>overbuns</w:delText>
        </w:r>
      </w:del>
      <w:proofErr w:type="spellStart"/>
      <w:ins w:id="145" w:author="S. Abé" w:date="2021-03-15T19:04:00Z">
        <w:r w:rsidR="00B529AA" w:rsidRPr="00364182">
          <w:rPr>
            <w:rFonts w:ascii="Palatino" w:hAnsi="Palatino"/>
            <w:sz w:val="24"/>
            <w:szCs w:val="24"/>
          </w:rPr>
          <w:t>overbun</w:t>
        </w:r>
        <w:r w:rsidR="00B529AA">
          <w:rPr>
            <w:rFonts w:ascii="Palatino" w:hAnsi="Palatino"/>
            <w:sz w:val="24"/>
            <w:szCs w:val="24"/>
          </w:rPr>
          <w:t>ned</w:t>
        </w:r>
      </w:ins>
      <w:proofErr w:type="spellEnd"/>
      <w:r w:rsidR="00A923AD" w:rsidRPr="00364182">
        <w:rPr>
          <w:rFonts w:ascii="Palatino" w:hAnsi="Palatino"/>
          <w:sz w:val="24"/>
          <w:szCs w:val="24"/>
        </w:rPr>
        <w:t xml:space="preserve">, and if </w:t>
      </w:r>
      <w:del w:id="146" w:author="S. Abé" w:date="2021-03-15T19:04:00Z">
        <w:r w:rsidR="00A923AD" w:rsidRPr="00364182" w:rsidDel="00B529AA">
          <w:rPr>
            <w:rFonts w:ascii="Palatino" w:hAnsi="Palatino"/>
            <w:sz w:val="24"/>
            <w:szCs w:val="24"/>
          </w:rPr>
          <w:delText xml:space="preserve">you </w:delText>
        </w:r>
      </w:del>
      <w:del w:id="147" w:author="S. Abé" w:date="2021-03-15T19:03:00Z">
        <w:r w:rsidR="00A923AD" w:rsidRPr="00364182" w:rsidDel="00FA26A9">
          <w:rPr>
            <w:rFonts w:ascii="Palatino" w:hAnsi="Palatino"/>
            <w:sz w:val="24"/>
            <w:szCs w:val="24"/>
          </w:rPr>
          <w:delText xml:space="preserve">give </w:delText>
        </w:r>
      </w:del>
      <w:del w:id="148" w:author="S. Abé" w:date="2021-03-15T19:04:00Z">
        <w:r w:rsidR="00A923AD" w:rsidRPr="00364182" w:rsidDel="00B529AA">
          <w:rPr>
            <w:rFonts w:ascii="Palatino" w:hAnsi="Palatino"/>
            <w:sz w:val="24"/>
            <w:szCs w:val="24"/>
          </w:rPr>
          <w:delText>him</w:delText>
        </w:r>
      </w:del>
      <w:ins w:id="149" w:author="S. Abé" w:date="2021-03-15T19:04:00Z">
        <w:r w:rsidR="00B529AA">
          <w:rPr>
            <w:rFonts w:ascii="Palatino" w:hAnsi="Palatino"/>
            <w:sz w:val="24"/>
            <w:szCs w:val="24"/>
          </w:rPr>
          <w:t>given</w:t>
        </w:r>
      </w:ins>
      <w:r w:rsidR="00A923AD" w:rsidRPr="00364182">
        <w:rPr>
          <w:rFonts w:ascii="Palatino" w:hAnsi="Palatino"/>
          <w:sz w:val="24"/>
          <w:szCs w:val="24"/>
        </w:rPr>
        <w:t xml:space="preserve"> half a chance, he </w:t>
      </w:r>
      <w:del w:id="150" w:author="S. Abé" w:date="2021-03-15T19:03:00Z">
        <w:r w:rsidR="00A923AD" w:rsidRPr="00364182" w:rsidDel="00FA26A9">
          <w:rPr>
            <w:rFonts w:ascii="Palatino" w:hAnsi="Palatino"/>
            <w:sz w:val="24"/>
            <w:szCs w:val="24"/>
          </w:rPr>
          <w:delText xml:space="preserve">will </w:delText>
        </w:r>
      </w:del>
      <w:ins w:id="151" w:author="S. Abé" w:date="2021-03-15T19:03:00Z">
        <w:r w:rsidR="00FA26A9">
          <w:rPr>
            <w:rFonts w:ascii="Palatino" w:hAnsi="Palatino"/>
            <w:sz w:val="24"/>
            <w:szCs w:val="24"/>
          </w:rPr>
          <w:t>would</w:t>
        </w:r>
        <w:r w:rsidR="00FA26A9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set out for Alpha Centauri in a heartbeat!</w:t>
      </w:r>
    </w:p>
    <w:p w14:paraId="0000001B" w14:textId="79D7E8B7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proofErr w:type="spellStart"/>
      <w:r w:rsidR="00A923AD" w:rsidRPr="00364182">
        <w:rPr>
          <w:rFonts w:ascii="Palatino" w:hAnsi="Palatino"/>
          <w:sz w:val="24"/>
          <w:szCs w:val="24"/>
        </w:rPr>
        <w:t>Appy</w:t>
      </w:r>
      <w:proofErr w:type="spellEnd"/>
      <w:r w:rsidR="00A923AD" w:rsidRPr="00364182">
        <w:rPr>
          <w:rFonts w:ascii="Palatino" w:hAnsi="Palatino"/>
          <w:sz w:val="24"/>
          <w:szCs w:val="24"/>
        </w:rPr>
        <w:t xml:space="preserve"> looked at Susan</w:t>
      </w:r>
      <w:del w:id="152" w:author="S. Abé" w:date="2021-03-15T19:35:00Z">
        <w:r w:rsidR="00A923AD" w:rsidRPr="00364182" w:rsidDel="009623D6">
          <w:rPr>
            <w:rFonts w:ascii="Palatino" w:hAnsi="Palatino"/>
            <w:sz w:val="24"/>
            <w:szCs w:val="24"/>
          </w:rPr>
          <w:delText>, their faithful servant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. </w:t>
      </w:r>
      <w:del w:id="153" w:author="S. Abé" w:date="2021-03-15T19:04:00Z">
        <w:r w:rsidR="00A923AD" w:rsidRPr="00364182" w:rsidDel="00194288">
          <w:rPr>
            <w:rFonts w:ascii="Palatino" w:hAnsi="Palatino"/>
            <w:sz w:val="24"/>
            <w:szCs w:val="24"/>
          </w:rPr>
          <w:delText>She</w:delText>
        </w:r>
        <w:r w:rsidR="00F40C79" w:rsidDel="00194288">
          <w:rPr>
            <w:rFonts w:ascii="Palatino" w:hAnsi="Palatino"/>
            <w:sz w:val="24"/>
            <w:szCs w:val="24"/>
          </w:rPr>
          <w:delText>’</w:delText>
        </w:r>
        <w:r w:rsidR="00A923AD" w:rsidRPr="00364182" w:rsidDel="00194288">
          <w:rPr>
            <w:rFonts w:ascii="Palatino" w:hAnsi="Palatino"/>
            <w:sz w:val="24"/>
            <w:szCs w:val="24"/>
          </w:rPr>
          <w:delText xml:space="preserve">s </w:delText>
        </w:r>
      </w:del>
      <w:ins w:id="154" w:author="S. Abé" w:date="2021-03-15T19:04:00Z">
        <w:r w:rsidR="00194288" w:rsidRPr="00364182">
          <w:rPr>
            <w:rFonts w:ascii="Palatino" w:hAnsi="Palatino"/>
            <w:sz w:val="24"/>
            <w:szCs w:val="24"/>
          </w:rPr>
          <w:t>She</w:t>
        </w:r>
        <w:r w:rsidR="00194288">
          <w:rPr>
            <w:rFonts w:ascii="Palatino" w:hAnsi="Palatino"/>
            <w:sz w:val="24"/>
            <w:szCs w:val="24"/>
          </w:rPr>
          <w:t>’d</w:t>
        </w:r>
        <w:r w:rsidR="00194288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been with the rescue forever and </w:t>
      </w:r>
      <w:del w:id="155" w:author="S. Abé" w:date="2021-03-15T19:04:00Z">
        <w:r w:rsidR="00A923AD" w:rsidRPr="00364182" w:rsidDel="00194288">
          <w:rPr>
            <w:rFonts w:ascii="Palatino" w:hAnsi="Palatino"/>
            <w:sz w:val="24"/>
            <w:szCs w:val="24"/>
          </w:rPr>
          <w:delText xml:space="preserve">carries </w:delText>
        </w:r>
      </w:del>
      <w:ins w:id="156" w:author="S. Abé" w:date="2021-03-15T19:04:00Z">
        <w:r w:rsidR="00194288" w:rsidRPr="00364182">
          <w:rPr>
            <w:rFonts w:ascii="Palatino" w:hAnsi="Palatino"/>
            <w:sz w:val="24"/>
            <w:szCs w:val="24"/>
          </w:rPr>
          <w:t>carrie</w:t>
        </w:r>
        <w:r w:rsidR="00194288">
          <w:rPr>
            <w:rFonts w:ascii="Palatino" w:hAnsi="Palatino"/>
            <w:sz w:val="24"/>
            <w:szCs w:val="24"/>
          </w:rPr>
          <w:t>d</w:t>
        </w:r>
        <w:r w:rsidR="00194288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on with the day-to-day grind, the caring routine only a</w:t>
      </w:r>
      <w:ins w:id="157" w:author="S. Abé" w:date="2021-03-15T19:27:00Z">
        <w:r w:rsidR="004A02D1">
          <w:rPr>
            <w:rFonts w:ascii="Palatino" w:hAnsi="Palatino"/>
            <w:sz w:val="24"/>
            <w:szCs w:val="24"/>
          </w:rPr>
          <w:t xml:space="preserve"> special</w:t>
        </w:r>
      </w:ins>
      <w:r w:rsidR="00A923AD" w:rsidRPr="00364182">
        <w:rPr>
          <w:rFonts w:ascii="Palatino" w:hAnsi="Palatino"/>
          <w:sz w:val="24"/>
          <w:szCs w:val="24"/>
        </w:rPr>
        <w:t xml:space="preserve"> few </w:t>
      </w:r>
      <w:del w:id="158" w:author="S. Abé" w:date="2021-03-15T19:04:00Z">
        <w:r w:rsidR="00A923AD" w:rsidRPr="00364182" w:rsidDel="00194288">
          <w:rPr>
            <w:rFonts w:ascii="Palatino" w:hAnsi="Palatino"/>
            <w:sz w:val="24"/>
            <w:szCs w:val="24"/>
          </w:rPr>
          <w:delText xml:space="preserve">can </w:delText>
        </w:r>
      </w:del>
      <w:ins w:id="159" w:author="S. Abé" w:date="2021-03-15T19:04:00Z">
        <w:r w:rsidR="00194288">
          <w:rPr>
            <w:rFonts w:ascii="Palatino" w:hAnsi="Palatino"/>
            <w:sz w:val="24"/>
            <w:szCs w:val="24"/>
          </w:rPr>
          <w:t>could</w:t>
        </w:r>
        <w:r w:rsidR="00194288"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 xml:space="preserve">handle. Take </w:t>
      </w:r>
      <w:proofErr w:type="spellStart"/>
      <w:r w:rsidR="00A923AD" w:rsidRPr="00364182">
        <w:rPr>
          <w:rFonts w:ascii="Palatino" w:hAnsi="Palatino"/>
          <w:sz w:val="24"/>
          <w:szCs w:val="24"/>
        </w:rPr>
        <w:t>Binks</w:t>
      </w:r>
      <w:proofErr w:type="spellEnd"/>
      <w:r w:rsidR="00A923AD" w:rsidRPr="00364182">
        <w:rPr>
          <w:rFonts w:ascii="Palatino" w:hAnsi="Palatino"/>
          <w:sz w:val="24"/>
          <w:szCs w:val="24"/>
        </w:rPr>
        <w:t>, for example, the elder bun in residence. One day</w:t>
      </w:r>
      <w:del w:id="160" w:author="S. Abé" w:date="2021-03-15T19:05:00Z">
        <w:r w:rsidR="00A923AD" w:rsidRPr="00364182" w:rsidDel="00194288">
          <w:rPr>
            <w:rFonts w:ascii="Palatino" w:hAnsi="Palatino"/>
            <w:sz w:val="24"/>
            <w:szCs w:val="24"/>
          </w:rPr>
          <w:delText>,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 he</w:t>
      </w:r>
      <w:ins w:id="161" w:author="S. Abé" w:date="2021-03-15T19:08:00Z">
        <w:r w:rsidR="00D22D49">
          <w:rPr>
            <w:rFonts w:ascii="Palatino" w:hAnsi="Palatino"/>
            <w:sz w:val="24"/>
            <w:szCs w:val="24"/>
          </w:rPr>
          <w:t>’d</w:t>
        </w:r>
      </w:ins>
      <w:r w:rsidR="00A923AD" w:rsidRPr="00364182">
        <w:rPr>
          <w:rFonts w:ascii="Palatino" w:hAnsi="Palatino"/>
          <w:sz w:val="24"/>
          <w:szCs w:val="24"/>
        </w:rPr>
        <w:t xml:space="preserve"> had a good forever home</w:t>
      </w:r>
      <w:r w:rsidR="00486E82">
        <w:rPr>
          <w:rFonts w:ascii="Palatino" w:hAnsi="Palatino"/>
          <w:sz w:val="24"/>
          <w:szCs w:val="24"/>
        </w:rPr>
        <w:t>,</w:t>
      </w:r>
      <w:r w:rsidR="00A923AD" w:rsidRPr="00364182">
        <w:rPr>
          <w:rFonts w:ascii="Palatino" w:hAnsi="Palatino"/>
          <w:sz w:val="24"/>
          <w:szCs w:val="24"/>
        </w:rPr>
        <w:t xml:space="preserve"> and the next, he didn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 xml:space="preserve">t. </w:t>
      </w:r>
      <w:del w:id="162" w:author="S. Abé" w:date="2021-03-15T19:06:00Z">
        <w:r w:rsidR="00A923AD" w:rsidRPr="00364182" w:rsidDel="00194288">
          <w:rPr>
            <w:rFonts w:ascii="Palatino" w:hAnsi="Palatino"/>
            <w:sz w:val="24"/>
            <w:szCs w:val="24"/>
          </w:rPr>
          <w:delText xml:space="preserve">It </w:delText>
        </w:r>
      </w:del>
      <w:ins w:id="163" w:author="S. Abé" w:date="2021-03-15T19:06:00Z">
        <w:r w:rsidR="00194288">
          <w:rPr>
            <w:rFonts w:ascii="Palatino" w:hAnsi="Palatino"/>
            <w:sz w:val="24"/>
            <w:szCs w:val="24"/>
          </w:rPr>
          <w:t>But i</w:t>
        </w:r>
        <w:r w:rsidR="00194288" w:rsidRPr="00364182">
          <w:rPr>
            <w:rFonts w:ascii="Palatino" w:hAnsi="Palatino"/>
            <w:sz w:val="24"/>
            <w:szCs w:val="24"/>
          </w:rPr>
          <w:t xml:space="preserve">t </w:t>
        </w:r>
      </w:ins>
      <w:r w:rsidR="00A923AD" w:rsidRPr="00364182">
        <w:rPr>
          <w:rFonts w:ascii="Palatino" w:hAnsi="Palatino"/>
          <w:sz w:val="24"/>
          <w:szCs w:val="24"/>
        </w:rPr>
        <w:t>all changed when he arrived at Susan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s. She</w:t>
      </w:r>
      <w:ins w:id="164" w:author="S. Abé" w:date="2021-03-15T19:07:00Z">
        <w:r w:rsidR="00AA39A1">
          <w:rPr>
            <w:rFonts w:ascii="Palatino" w:hAnsi="Palatino"/>
            <w:sz w:val="24"/>
            <w:szCs w:val="24"/>
          </w:rPr>
          <w:t>’d</w:t>
        </w:r>
      </w:ins>
      <w:r w:rsidR="00A923AD" w:rsidRPr="00364182">
        <w:rPr>
          <w:rFonts w:ascii="Palatino" w:hAnsi="Palatino"/>
          <w:sz w:val="24"/>
          <w:szCs w:val="24"/>
        </w:rPr>
        <w:t xml:space="preserve"> slept on the floor next to him when he was going through some rough patches</w:t>
      </w:r>
      <w:ins w:id="165" w:author="S. Abé" w:date="2021-03-15T19:09:00Z">
        <w:r w:rsidR="00D22D49">
          <w:rPr>
            <w:rFonts w:ascii="Palatino" w:hAnsi="Palatino"/>
            <w:sz w:val="24"/>
            <w:szCs w:val="24"/>
          </w:rPr>
          <w:t>,</w:t>
        </w:r>
      </w:ins>
      <w:r w:rsidR="00A923AD" w:rsidRPr="00364182">
        <w:rPr>
          <w:rFonts w:ascii="Palatino" w:hAnsi="Palatino"/>
          <w:sz w:val="24"/>
          <w:szCs w:val="24"/>
        </w:rPr>
        <w:t xml:space="preserve"> and saved him from the </w:t>
      </w:r>
      <w:del w:id="166" w:author="S. Abé" w:date="2021-03-15T19:07:00Z">
        <w:r w:rsidR="00A923AD" w:rsidRPr="00364182" w:rsidDel="00AA39A1">
          <w:rPr>
            <w:rFonts w:ascii="Palatino" w:hAnsi="Palatino"/>
            <w:sz w:val="24"/>
            <w:szCs w:val="24"/>
          </w:rPr>
          <w:delText xml:space="preserve">great </w:delText>
        </w:r>
      </w:del>
      <w:ins w:id="167" w:author="S. Abé" w:date="2021-03-15T19:07:00Z">
        <w:r w:rsidR="00AA39A1">
          <w:rPr>
            <w:rFonts w:ascii="Palatino" w:hAnsi="Palatino"/>
            <w:sz w:val="24"/>
            <w:szCs w:val="24"/>
          </w:rPr>
          <w:t>G</w:t>
        </w:r>
        <w:r w:rsidR="00AA39A1" w:rsidRPr="00364182">
          <w:rPr>
            <w:rFonts w:ascii="Palatino" w:hAnsi="Palatino"/>
            <w:sz w:val="24"/>
            <w:szCs w:val="24"/>
          </w:rPr>
          <w:t xml:space="preserve">reat </w:t>
        </w:r>
      </w:ins>
      <w:del w:id="168" w:author="S. Abé" w:date="2021-03-15T19:07:00Z">
        <w:r w:rsidR="00A923AD" w:rsidRPr="00364182" w:rsidDel="00AA39A1">
          <w:rPr>
            <w:rFonts w:ascii="Palatino" w:hAnsi="Palatino"/>
            <w:sz w:val="24"/>
            <w:szCs w:val="24"/>
          </w:rPr>
          <w:delText>beyond</w:delText>
        </w:r>
      </w:del>
      <w:ins w:id="169" w:author="S. Abé" w:date="2021-03-15T19:07:00Z">
        <w:r w:rsidR="00AA39A1">
          <w:rPr>
            <w:rFonts w:ascii="Palatino" w:hAnsi="Palatino"/>
            <w:sz w:val="24"/>
            <w:szCs w:val="24"/>
          </w:rPr>
          <w:t>B</w:t>
        </w:r>
        <w:r w:rsidR="00AA39A1" w:rsidRPr="00364182">
          <w:rPr>
            <w:rFonts w:ascii="Palatino" w:hAnsi="Palatino"/>
            <w:sz w:val="24"/>
            <w:szCs w:val="24"/>
          </w:rPr>
          <w:t>eyond</w:t>
        </w:r>
      </w:ins>
      <w:r w:rsidR="00A923AD" w:rsidRPr="00364182">
        <w:rPr>
          <w:rFonts w:ascii="Palatino" w:hAnsi="Palatino"/>
          <w:sz w:val="24"/>
          <w:szCs w:val="24"/>
        </w:rPr>
        <w:t>.</w:t>
      </w:r>
    </w:p>
    <w:p w14:paraId="0000001C" w14:textId="5AAD4136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A923AD" w:rsidRPr="00364182">
        <w:rPr>
          <w:rFonts w:ascii="Palatino" w:hAnsi="Palatino"/>
          <w:sz w:val="24"/>
          <w:szCs w:val="24"/>
        </w:rPr>
        <w:t>The clicking</w:t>
      </w:r>
      <w:ins w:id="170" w:author="S. Abé" w:date="2021-03-15T19:06:00Z">
        <w:r w:rsidR="00AA39A1">
          <w:rPr>
            <w:rFonts w:ascii="Palatino" w:hAnsi="Palatino"/>
            <w:sz w:val="24"/>
            <w:szCs w:val="24"/>
          </w:rPr>
          <w:t xml:space="preserve"> sounds</w:t>
        </w:r>
      </w:ins>
      <w:r w:rsidR="00A923AD" w:rsidRPr="00364182">
        <w:rPr>
          <w:rFonts w:ascii="Palatino" w:hAnsi="Palatino"/>
          <w:sz w:val="24"/>
          <w:szCs w:val="24"/>
        </w:rPr>
        <w:t xml:space="preserve"> stopped; the human set his apparatus on the ground. Apricot, disturbed by the silence, woke up from her nap</w:t>
      </w:r>
      <w:del w:id="171" w:author="S. Abé" w:date="2021-03-15T19:06:00Z">
        <w:r w:rsidR="00A923AD" w:rsidRPr="00364182" w:rsidDel="00194288">
          <w:rPr>
            <w:rFonts w:ascii="Palatino" w:hAnsi="Palatino"/>
            <w:sz w:val="24"/>
            <w:szCs w:val="24"/>
          </w:rPr>
          <w:delText xml:space="preserve"> in the sun</w:delText>
        </w:r>
      </w:del>
      <w:r w:rsidR="00A923AD" w:rsidRPr="00364182">
        <w:rPr>
          <w:rFonts w:ascii="Palatino" w:hAnsi="Palatino"/>
          <w:sz w:val="24"/>
          <w:szCs w:val="24"/>
        </w:rPr>
        <w:t>.</w:t>
      </w:r>
    </w:p>
    <w:p w14:paraId="0000001D" w14:textId="0A60DEEB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What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s he doing, Peach?</w:t>
      </w:r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</w:t>
      </w:r>
      <w:ins w:id="172" w:author="S. Abé" w:date="2021-03-15T19:07:00Z">
        <w:r w:rsidR="00AA39A1">
          <w:rPr>
            <w:rFonts w:ascii="Palatino" w:hAnsi="Palatino"/>
            <w:sz w:val="24"/>
            <w:szCs w:val="24"/>
          </w:rPr>
          <w:t xml:space="preserve">she </w:t>
        </w:r>
      </w:ins>
      <w:r w:rsidR="00A923AD" w:rsidRPr="00364182">
        <w:rPr>
          <w:rFonts w:ascii="Palatino" w:hAnsi="Palatino"/>
          <w:sz w:val="24"/>
          <w:szCs w:val="24"/>
        </w:rPr>
        <w:t>asked</w:t>
      </w:r>
      <w:del w:id="173" w:author="S. Abé" w:date="2021-03-15T19:07:00Z">
        <w:r w:rsidR="00A923AD" w:rsidRPr="00364182" w:rsidDel="00AA39A1">
          <w:rPr>
            <w:rFonts w:ascii="Palatino" w:hAnsi="Palatino"/>
            <w:sz w:val="24"/>
            <w:szCs w:val="24"/>
          </w:rPr>
          <w:delText xml:space="preserve"> Appy</w:delText>
        </w:r>
      </w:del>
      <w:r w:rsidR="00A923AD" w:rsidRPr="00364182">
        <w:rPr>
          <w:rFonts w:ascii="Palatino" w:hAnsi="Palatino"/>
          <w:sz w:val="24"/>
          <w:szCs w:val="24"/>
        </w:rPr>
        <w:t>.</w:t>
      </w:r>
    </w:p>
    <w:p w14:paraId="0000001E" w14:textId="0F63E7BA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I don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t know. The humans are yakking away again. I can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t read their lips through those muzzles, you know</w:t>
      </w:r>
      <w:ins w:id="174" w:author="S. Abé" w:date="2021-03-15T19:09:00Z">
        <w:r w:rsidR="00D22D49">
          <w:rPr>
            <w:rFonts w:ascii="Palatino" w:hAnsi="Palatino"/>
            <w:sz w:val="24"/>
            <w:szCs w:val="24"/>
          </w:rPr>
          <w:t>.</w:t>
        </w:r>
      </w:ins>
      <w:del w:id="175" w:author="S. Abé" w:date="2021-03-15T19:09:00Z">
        <w:r w:rsidR="00A923AD" w:rsidRPr="00364182" w:rsidDel="00D22D49">
          <w:rPr>
            <w:rFonts w:ascii="Palatino" w:hAnsi="Palatino"/>
            <w:sz w:val="24"/>
            <w:szCs w:val="24"/>
          </w:rPr>
          <w:delText>,</w:delText>
        </w:r>
      </w:del>
      <w:r w:rsidR="009152C3">
        <w:rPr>
          <w:rFonts w:ascii="Palatino" w:hAnsi="Palatino"/>
          <w:sz w:val="24"/>
          <w:szCs w:val="24"/>
        </w:rPr>
        <w:t>”</w:t>
      </w:r>
      <w:r w:rsidR="00A923AD" w:rsidRPr="00364182">
        <w:rPr>
          <w:rFonts w:ascii="Palatino" w:hAnsi="Palatino"/>
          <w:sz w:val="24"/>
          <w:szCs w:val="24"/>
        </w:rPr>
        <w:t xml:space="preserve"> </w:t>
      </w:r>
      <w:del w:id="176" w:author="S. Abé" w:date="2021-03-15T19:09:00Z">
        <w:r w:rsidR="00A923AD" w:rsidRPr="00364182" w:rsidDel="00D22D49">
          <w:rPr>
            <w:rFonts w:ascii="Palatino" w:hAnsi="Palatino"/>
            <w:sz w:val="24"/>
            <w:szCs w:val="24"/>
          </w:rPr>
          <w:delText xml:space="preserve">said </w:delText>
        </w:r>
      </w:del>
      <w:r w:rsidR="00A923AD" w:rsidRPr="00364182">
        <w:rPr>
          <w:rFonts w:ascii="Palatino" w:hAnsi="Palatino"/>
          <w:sz w:val="24"/>
          <w:szCs w:val="24"/>
        </w:rPr>
        <w:t>Peach</w:t>
      </w:r>
      <w:del w:id="177" w:author="S. Abé" w:date="2021-03-15T19:09:00Z">
        <w:r w:rsidR="00A923AD" w:rsidRPr="00364182" w:rsidDel="00D22D49">
          <w:rPr>
            <w:rFonts w:ascii="Palatino" w:hAnsi="Palatino"/>
            <w:sz w:val="24"/>
            <w:szCs w:val="24"/>
          </w:rPr>
          <w:delText>,</w:delText>
        </w:r>
      </w:del>
      <w:ins w:id="178" w:author="S. Abé" w:date="2021-03-15T19:09:00Z">
        <w:r w:rsidR="00D22D49">
          <w:rPr>
            <w:rFonts w:ascii="Palatino" w:hAnsi="Palatino"/>
            <w:sz w:val="24"/>
            <w:szCs w:val="24"/>
          </w:rPr>
          <w:t xml:space="preserve"> was</w:t>
        </w:r>
      </w:ins>
      <w:r w:rsidR="00A923AD" w:rsidRPr="00364182">
        <w:rPr>
          <w:rFonts w:ascii="Palatino" w:hAnsi="Palatino"/>
          <w:sz w:val="24"/>
          <w:szCs w:val="24"/>
        </w:rPr>
        <w:t xml:space="preserve"> pretending not to pay attention to the humans.</w:t>
      </w:r>
    </w:p>
    <w:p w14:paraId="2B031515" w14:textId="2C4B03FC" w:rsidR="00D22D49" w:rsidRDefault="00364182" w:rsidP="003444E3">
      <w:pPr>
        <w:pStyle w:val="NoSpacing"/>
        <w:spacing w:line="480" w:lineRule="auto"/>
        <w:rPr>
          <w:ins w:id="179" w:author="S. Abé" w:date="2021-03-15T19:10:00Z"/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r w:rsidR="00A923AD" w:rsidRPr="00364182">
        <w:rPr>
          <w:rFonts w:ascii="Palatino" w:hAnsi="Palatino"/>
          <w:sz w:val="24"/>
          <w:szCs w:val="24"/>
        </w:rPr>
        <w:t xml:space="preserve">Out of the blue, Susan got up and whisked away Peach and </w:t>
      </w:r>
      <w:proofErr w:type="spellStart"/>
      <w:r w:rsidR="00A923AD" w:rsidRPr="00364182">
        <w:rPr>
          <w:rFonts w:ascii="Palatino" w:hAnsi="Palatino"/>
          <w:sz w:val="24"/>
          <w:szCs w:val="24"/>
        </w:rPr>
        <w:t>Appy</w:t>
      </w:r>
      <w:proofErr w:type="spellEnd"/>
      <w:ins w:id="180" w:author="S. Abé" w:date="2021-03-15T19:09:00Z">
        <w:r w:rsidR="00D22D49">
          <w:rPr>
            <w:rFonts w:ascii="Palatino" w:hAnsi="Palatino"/>
            <w:sz w:val="24"/>
            <w:szCs w:val="24"/>
          </w:rPr>
          <w:t>,</w:t>
        </w:r>
      </w:ins>
      <w:r w:rsidR="00A923AD" w:rsidRPr="00364182">
        <w:rPr>
          <w:rFonts w:ascii="Palatino" w:hAnsi="Palatino"/>
          <w:sz w:val="24"/>
          <w:szCs w:val="24"/>
        </w:rPr>
        <w:t xml:space="preserve"> one by one</w:t>
      </w:r>
      <w:ins w:id="181" w:author="S. Abé" w:date="2021-03-15T19:11:00Z">
        <w:r w:rsidR="00D22D49">
          <w:rPr>
            <w:rFonts w:ascii="Palatino" w:hAnsi="Palatino"/>
            <w:sz w:val="24"/>
            <w:szCs w:val="24"/>
          </w:rPr>
          <w:t>, taking them back inside the house</w:t>
        </w:r>
      </w:ins>
      <w:r w:rsidR="00A923AD" w:rsidRPr="00364182">
        <w:rPr>
          <w:rFonts w:ascii="Palatino" w:hAnsi="Palatino"/>
          <w:sz w:val="24"/>
          <w:szCs w:val="24"/>
        </w:rPr>
        <w:t>. You could barely hear Appy briefing the other buns about the encounter</w:t>
      </w:r>
      <w:ins w:id="182" w:author="S. Abé" w:date="2021-03-15T19:10:00Z">
        <w:r w:rsidR="00D22D49">
          <w:rPr>
            <w:rFonts w:ascii="Palatino" w:hAnsi="Palatino"/>
            <w:sz w:val="24"/>
            <w:szCs w:val="24"/>
          </w:rPr>
          <w:t>:</w:t>
        </w:r>
      </w:ins>
      <w:del w:id="183" w:author="S. Abé" w:date="2021-03-15T19:10:00Z">
        <w:r w:rsidR="00A923AD" w:rsidRPr="00364182" w:rsidDel="00D22D49">
          <w:rPr>
            <w:rFonts w:ascii="Palatino" w:hAnsi="Palatino"/>
            <w:sz w:val="24"/>
            <w:szCs w:val="24"/>
          </w:rPr>
          <w:delText>,</w:delText>
        </w:r>
      </w:del>
      <w:r w:rsidR="00A923AD" w:rsidRPr="00364182">
        <w:rPr>
          <w:rFonts w:ascii="Palatino" w:hAnsi="Palatino"/>
          <w:sz w:val="24"/>
          <w:szCs w:val="24"/>
        </w:rPr>
        <w:t xml:space="preserve"> </w:t>
      </w:r>
    </w:p>
    <w:p w14:paraId="32AE5B59" w14:textId="2C708A16" w:rsidR="00364182" w:rsidRDefault="00D22D49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ins w:id="184" w:author="S. Abé" w:date="2021-03-15T19:10:00Z">
        <w:r>
          <w:rPr>
            <w:rFonts w:ascii="Palatino" w:hAnsi="Palatino"/>
            <w:sz w:val="24"/>
            <w:szCs w:val="24"/>
          </w:rPr>
          <w:lastRenderedPageBreak/>
          <w:tab/>
        </w:r>
      </w:ins>
      <w:r w:rsidR="009152C3">
        <w:rPr>
          <w:rFonts w:ascii="Palatino" w:hAnsi="Palatino"/>
          <w:sz w:val="24"/>
          <w:szCs w:val="24"/>
        </w:rPr>
        <w:t>“</w:t>
      </w:r>
      <w:r w:rsidR="00A923AD" w:rsidRPr="00364182">
        <w:rPr>
          <w:rFonts w:ascii="Palatino" w:hAnsi="Palatino"/>
          <w:sz w:val="24"/>
          <w:szCs w:val="24"/>
        </w:rPr>
        <w:t>No, don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 xml:space="preserve">t worry, </w:t>
      </w:r>
      <w:commentRangeStart w:id="185"/>
      <w:r w:rsidR="00A923AD" w:rsidRPr="00364182">
        <w:rPr>
          <w:rFonts w:ascii="Palatino" w:hAnsi="Palatino"/>
          <w:sz w:val="24"/>
          <w:szCs w:val="24"/>
        </w:rPr>
        <w:t>AJ</w:t>
      </w:r>
      <w:commentRangeEnd w:id="185"/>
      <w:r w:rsidR="00E414A0">
        <w:rPr>
          <w:rStyle w:val="CommentReference"/>
        </w:rPr>
        <w:commentReference w:id="185"/>
      </w:r>
      <w:r w:rsidR="00A923AD" w:rsidRPr="00364182">
        <w:rPr>
          <w:rFonts w:ascii="Palatino" w:hAnsi="Palatino"/>
          <w:sz w:val="24"/>
          <w:szCs w:val="24"/>
        </w:rPr>
        <w:t>; they</w:t>
      </w:r>
      <w:ins w:id="186" w:author="S. Abé" w:date="2021-03-15T19:10:00Z">
        <w:r>
          <w:rPr>
            <w:rFonts w:ascii="Palatino" w:hAnsi="Palatino"/>
            <w:sz w:val="24"/>
            <w:szCs w:val="24"/>
          </w:rPr>
          <w:t xml:space="preserve"> just</w:t>
        </w:r>
      </w:ins>
      <w:r w:rsidR="00A923AD" w:rsidRPr="00364182">
        <w:rPr>
          <w:rFonts w:ascii="Palatino" w:hAnsi="Palatino"/>
          <w:sz w:val="24"/>
          <w:szCs w:val="24"/>
        </w:rPr>
        <w:t xml:space="preserve"> sit and look at you. What? No, </w:t>
      </w:r>
      <w:proofErr w:type="gramStart"/>
      <w:r w:rsidR="00A923AD" w:rsidRPr="00364182">
        <w:rPr>
          <w:rFonts w:ascii="Palatino" w:hAnsi="Palatino"/>
          <w:sz w:val="24"/>
          <w:szCs w:val="24"/>
        </w:rPr>
        <w:t>you</w:t>
      </w:r>
      <w:proofErr w:type="gramEnd"/>
      <w:r w:rsidR="00A923AD" w:rsidRPr="00364182">
        <w:rPr>
          <w:rFonts w:ascii="Palatino" w:hAnsi="Palatino"/>
          <w:sz w:val="24"/>
          <w:szCs w:val="24"/>
        </w:rPr>
        <w:t xml:space="preserve"> silly bun! They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 xml:space="preserve">re not </w:t>
      </w:r>
      <w:proofErr w:type="spellStart"/>
      <w:r w:rsidR="00A923AD" w:rsidRPr="00364182">
        <w:rPr>
          <w:rFonts w:ascii="Palatino" w:hAnsi="Palatino"/>
          <w:sz w:val="24"/>
          <w:szCs w:val="24"/>
        </w:rPr>
        <w:t>gonna</w:t>
      </w:r>
      <w:proofErr w:type="spellEnd"/>
      <w:r w:rsidR="00A923AD" w:rsidRPr="00364182">
        <w:rPr>
          <w:rFonts w:ascii="Palatino" w:hAnsi="Palatino"/>
          <w:sz w:val="24"/>
          <w:szCs w:val="24"/>
        </w:rPr>
        <w:t xml:space="preserve"> kidnap you; they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>re not from Alpha Centauri. They</w:t>
      </w:r>
      <w:r w:rsidR="00F40C79">
        <w:rPr>
          <w:rFonts w:ascii="Palatino" w:hAnsi="Palatino"/>
          <w:sz w:val="24"/>
          <w:szCs w:val="24"/>
        </w:rPr>
        <w:t>’</w:t>
      </w:r>
      <w:r w:rsidR="00A923AD" w:rsidRPr="00364182">
        <w:rPr>
          <w:rFonts w:ascii="Palatino" w:hAnsi="Palatino"/>
          <w:sz w:val="24"/>
          <w:szCs w:val="24"/>
        </w:rPr>
        <w:t xml:space="preserve">re </w:t>
      </w:r>
      <w:del w:id="187" w:author="S. Abé" w:date="2021-03-15T19:11:00Z">
        <w:r w:rsidR="00A923AD" w:rsidRPr="00364182" w:rsidDel="00D22D49">
          <w:rPr>
            <w:rFonts w:ascii="Palatino" w:hAnsi="Palatino"/>
            <w:sz w:val="24"/>
            <w:szCs w:val="24"/>
          </w:rPr>
          <w:delText xml:space="preserve">just </w:delText>
        </w:r>
      </w:del>
      <w:ins w:id="188" w:author="S. Abé" w:date="2021-03-15T19:11:00Z">
        <w:r>
          <w:rPr>
            <w:rFonts w:ascii="Palatino" w:hAnsi="Palatino"/>
            <w:sz w:val="24"/>
            <w:szCs w:val="24"/>
          </w:rPr>
          <w:t>only</w:t>
        </w:r>
        <w:r w:rsidRPr="00364182">
          <w:rPr>
            <w:rFonts w:ascii="Palatino" w:hAnsi="Palatino"/>
            <w:sz w:val="24"/>
            <w:szCs w:val="24"/>
          </w:rPr>
          <w:t xml:space="preserve"> </w:t>
        </w:r>
      </w:ins>
      <w:r w:rsidR="00A923AD" w:rsidRPr="00364182">
        <w:rPr>
          <w:rFonts w:ascii="Palatino" w:hAnsi="Palatino"/>
          <w:sz w:val="24"/>
          <w:szCs w:val="24"/>
        </w:rPr>
        <w:t>humans.</w:t>
      </w:r>
      <w:r w:rsidR="009152C3">
        <w:rPr>
          <w:rFonts w:ascii="Palatino" w:hAnsi="Palatino"/>
          <w:sz w:val="24"/>
          <w:szCs w:val="24"/>
        </w:rPr>
        <w:t>”</w:t>
      </w:r>
    </w:p>
    <w:p w14:paraId="00000020" w14:textId="65F32B50" w:rsidR="00167F6A" w:rsidRPr="00364182" w:rsidRDefault="00364182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ab/>
      </w:r>
      <w:commentRangeStart w:id="189"/>
      <w:r w:rsidR="00A923AD" w:rsidRPr="00364182">
        <w:rPr>
          <w:rFonts w:ascii="Palatino" w:hAnsi="Palatino"/>
          <w:sz w:val="24"/>
          <w:szCs w:val="24"/>
        </w:rPr>
        <w:t>A moment later, AJ Cannon, a dashing, permanent resident, took over the couch on the porch and basked in the late afternoon sun, whiskers twitching in the breeze.</w:t>
      </w:r>
      <w:commentRangeEnd w:id="189"/>
      <w:r w:rsidR="00B67F4D">
        <w:rPr>
          <w:rStyle w:val="CommentReference"/>
        </w:rPr>
        <w:commentReference w:id="189"/>
      </w:r>
    </w:p>
    <w:p w14:paraId="00000021" w14:textId="77777777" w:rsidR="00167F6A" w:rsidRPr="00364182" w:rsidRDefault="00167F6A" w:rsidP="003444E3">
      <w:pPr>
        <w:pStyle w:val="NoSpacing"/>
        <w:spacing w:line="480" w:lineRule="auto"/>
        <w:rPr>
          <w:rFonts w:ascii="Palatino" w:hAnsi="Palatino"/>
          <w:sz w:val="24"/>
          <w:szCs w:val="24"/>
        </w:rPr>
      </w:pPr>
    </w:p>
    <w:sectPr w:rsidR="00167F6A" w:rsidRPr="003641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. Abé" w:date="2021-03-15T18:20:00Z" w:initials="MOU">
    <w:p w14:paraId="16E57C74" w14:textId="177D8245" w:rsidR="00077BE7" w:rsidRDefault="00077BE7">
      <w:pPr>
        <w:pStyle w:val="CommentText"/>
      </w:pPr>
      <w:r>
        <w:rPr>
          <w:rStyle w:val="CommentReference"/>
        </w:rPr>
        <w:annotationRef/>
      </w:r>
      <w:r>
        <w:t>Because</w:t>
      </w:r>
      <w:r w:rsidR="00D82FAB">
        <w:t xml:space="preserve"> the buns wouldn’t really </w:t>
      </w:r>
      <w:r w:rsidR="0055012A">
        <w:t>be certain</w:t>
      </w:r>
      <w:r w:rsidR="00D82FAB">
        <w:t xml:space="preserve"> right away that the</w:t>
      </w:r>
      <w:r w:rsidR="00B26163">
        <w:t xml:space="preserve"> humans</w:t>
      </w:r>
      <w:r w:rsidR="00D82FAB">
        <w:t xml:space="preserve"> were</w:t>
      </w:r>
      <w:r w:rsidR="0055012A">
        <w:t xml:space="preserve"> deliberately</w:t>
      </w:r>
      <w:r w:rsidR="00D82FAB">
        <w:t xml:space="preserve"> keeping away from each other</w:t>
      </w:r>
      <w:r w:rsidR="00CC42F1">
        <w:t>, right?</w:t>
      </w:r>
    </w:p>
  </w:comment>
  <w:comment w:id="6" w:author="S. Abé" w:date="2021-03-15T18:22:00Z" w:initials="MOU">
    <w:p w14:paraId="2E14C2FA" w14:textId="2EB207C8" w:rsidR="00D82FAB" w:rsidRDefault="00D82FAB">
      <w:pPr>
        <w:pStyle w:val="CommentText"/>
      </w:pPr>
      <w:r>
        <w:rPr>
          <w:rStyle w:val="CommentReference"/>
        </w:rPr>
        <w:annotationRef/>
      </w:r>
      <w:r>
        <w:t xml:space="preserve">I get what you mean here, but can you come up with a different, more specific word? </w:t>
      </w:r>
      <w:r w:rsidR="00885075">
        <w:t xml:space="preserve">I’m just having a hard time imagining </w:t>
      </w:r>
      <w:r w:rsidR="00CC42F1">
        <w:t>what</w:t>
      </w:r>
      <w:r w:rsidR="00885075">
        <w:t xml:space="preserve"> “strangeness” smells like, lol. </w:t>
      </w:r>
      <w:r>
        <w:t xml:space="preserve">Or maybe: </w:t>
      </w:r>
      <w:r w:rsidR="00CC42F1">
        <w:t>But the other</w:t>
      </w:r>
      <w:r>
        <w:t xml:space="preserve"> was a stranger, smelling of other rabbits</w:t>
      </w:r>
      <w:r w:rsidR="00CC42F1">
        <w:t>, and</w:t>
      </w:r>
      <w:r>
        <w:t xml:space="preserve"> Peach didn’t recognize him.</w:t>
      </w:r>
    </w:p>
  </w:comment>
  <w:comment w:id="25" w:author="S. Abé" w:date="2021-03-15T18:25:00Z" w:initials="MOU">
    <w:p w14:paraId="61587C4B" w14:textId="0EBE6C89" w:rsidR="00885075" w:rsidRDefault="00885075">
      <w:pPr>
        <w:pStyle w:val="CommentText"/>
      </w:pPr>
      <w:r>
        <w:rPr>
          <w:rStyle w:val="CommentReference"/>
        </w:rPr>
        <w:annotationRef/>
      </w:r>
      <w:r>
        <w:t xml:space="preserve">Generally, the </w:t>
      </w:r>
      <w:r w:rsidRPr="00885075">
        <w:rPr>
          <w:i/>
        </w:rPr>
        <w:t>Journal</w:t>
      </w:r>
      <w:r>
        <w:t xml:space="preserve"> doesn’t use more than one kind of </w:t>
      </w:r>
      <w:r w:rsidR="00CC42F1">
        <w:t xml:space="preserve">punctuation </w:t>
      </w:r>
      <w:r>
        <w:t>mark to end a sentence. (But I thought it was cute, just so you know.)</w:t>
      </w:r>
    </w:p>
  </w:comment>
  <w:comment w:id="41" w:author="S. Abé" w:date="2021-03-15T18:32:00Z" w:initials="MOU">
    <w:p w14:paraId="763290E3" w14:textId="3C2F7D08" w:rsidR="00C236A7" w:rsidRDefault="00C236A7">
      <w:pPr>
        <w:pStyle w:val="CommentText"/>
      </w:pPr>
      <w:r>
        <w:rPr>
          <w:rStyle w:val="CommentReference"/>
        </w:rPr>
        <w:annotationRef/>
      </w:r>
      <w:r w:rsidR="00356A5E">
        <w:rPr>
          <w:noProof/>
        </w:rPr>
        <w:t xml:space="preserve">I took out this one line because you just said they were </w:t>
      </w:r>
      <w:r>
        <w:rPr>
          <w:noProof/>
        </w:rPr>
        <w:t>keeping an eye on the human, so it was redundant.</w:t>
      </w:r>
    </w:p>
  </w:comment>
  <w:comment w:id="44" w:author="S. Abé" w:date="2021-03-15T18:34:00Z" w:initials="MOU">
    <w:p w14:paraId="68E7B7D3" w14:textId="2AC7D2BD" w:rsidR="00C236A7" w:rsidRDefault="00C236A7">
      <w:pPr>
        <w:pStyle w:val="CommentText"/>
      </w:pPr>
      <w:r>
        <w:rPr>
          <w:rStyle w:val="CommentReference"/>
        </w:rPr>
        <w:annotationRef/>
      </w:r>
      <w:r>
        <w:t>To make it clear that it’s not Susan rubbing his nose.</w:t>
      </w:r>
    </w:p>
  </w:comment>
  <w:comment w:id="55" w:author="S. Abé" w:date="2021-03-15T18:37:00Z" w:initials="MOU">
    <w:p w14:paraId="2933C8A8" w14:textId="2DC58EFB" w:rsidR="002F3246" w:rsidRDefault="002F3246">
      <w:pPr>
        <w:pStyle w:val="CommentText"/>
      </w:pPr>
      <w:r>
        <w:rPr>
          <w:rStyle w:val="CommentReference"/>
        </w:rPr>
        <w:annotationRef/>
      </w:r>
      <w:r>
        <w:t>Like forehead, right? Not eyebrows?</w:t>
      </w:r>
    </w:p>
  </w:comment>
  <w:comment w:id="110" w:author="S. Abé" w:date="2021-03-15T19:29:00Z" w:initials="MOU">
    <w:p w14:paraId="11EE5FB2" w14:textId="643261F1" w:rsidR="005864C9" w:rsidRDefault="005864C9">
      <w:pPr>
        <w:pStyle w:val="CommentText"/>
      </w:pPr>
      <w:r>
        <w:rPr>
          <w:rStyle w:val="CommentReference"/>
        </w:rPr>
        <w:annotationRef/>
      </w:r>
      <w:r>
        <w:t>I took out the line about Apricot hoping it was all for naught because it didn’t seem to go with this moment. But if I’m wrong, put it back.</w:t>
      </w:r>
    </w:p>
  </w:comment>
  <w:comment w:id="127" w:author="S. Abé" w:date="2021-03-15T19:00:00Z" w:initials="MOU">
    <w:p w14:paraId="1DADEAB3" w14:textId="0CCEC5C2" w:rsidR="00EF1682" w:rsidRDefault="00EF1682">
      <w:pPr>
        <w:pStyle w:val="CommentText"/>
      </w:pPr>
      <w:r>
        <w:rPr>
          <w:rStyle w:val="CommentReference"/>
        </w:rPr>
        <w:annotationRef/>
      </w:r>
      <w:r>
        <w:t>I love this so much!</w:t>
      </w:r>
    </w:p>
  </w:comment>
  <w:comment w:id="131" w:author="S. Abé" w:date="2021-03-16T16:31:00Z" w:initials="MOU">
    <w:p w14:paraId="79A1ECAF" w14:textId="123BD77A" w:rsidR="00157B94" w:rsidRDefault="00157B94">
      <w:pPr>
        <w:pStyle w:val="CommentText"/>
      </w:pPr>
      <w:r>
        <w:rPr>
          <w:rStyle w:val="CommentReference"/>
        </w:rPr>
        <w:annotationRef/>
      </w:r>
      <w:r>
        <w:t>This is also excellent.</w:t>
      </w:r>
    </w:p>
  </w:comment>
  <w:comment w:id="185" w:author="S. Abé" w:date="2021-03-15T19:14:00Z" w:initials="MOU">
    <w:p w14:paraId="657467C2" w14:textId="27D626CB" w:rsidR="00E414A0" w:rsidRDefault="00E414A0">
      <w:pPr>
        <w:pStyle w:val="CommentText"/>
      </w:pPr>
      <w:r>
        <w:rPr>
          <w:rStyle w:val="CommentReference"/>
        </w:rPr>
        <w:annotationRef/>
      </w:r>
      <w:r>
        <w:t>Just checking to make sure there are no periods in “AJ”? It’s not “A.J.”?</w:t>
      </w:r>
    </w:p>
  </w:comment>
  <w:comment w:id="189" w:author="S. Abé" w:date="2021-03-16T16:35:00Z" w:initials="MOU">
    <w:p w14:paraId="03CC1453" w14:textId="0D95BF42" w:rsidR="00B67F4D" w:rsidRDefault="00B67F4D">
      <w:pPr>
        <w:pStyle w:val="CommentText"/>
      </w:pPr>
      <w:r>
        <w:rPr>
          <w:rStyle w:val="CommentReference"/>
        </w:rPr>
        <w:annotationRef/>
      </w:r>
      <w:r>
        <w:t>Well done!</w:t>
      </w:r>
      <w:bookmarkStart w:id="190" w:name="_GoBack"/>
      <w:bookmarkEnd w:id="19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E57C74" w15:done="0"/>
  <w15:commentEx w15:paraId="2E14C2FA" w15:done="0"/>
  <w15:commentEx w15:paraId="61587C4B" w15:done="0"/>
  <w15:commentEx w15:paraId="763290E3" w15:done="0"/>
  <w15:commentEx w15:paraId="68E7B7D3" w15:done="0"/>
  <w15:commentEx w15:paraId="2933C8A8" w15:done="0"/>
  <w15:commentEx w15:paraId="11EE5FB2" w15:done="0"/>
  <w15:commentEx w15:paraId="1DADEAB3" w15:done="0"/>
  <w15:commentEx w15:paraId="79A1ECAF" w15:done="0"/>
  <w15:commentEx w15:paraId="657467C2" w15:done="0"/>
  <w15:commentEx w15:paraId="03CC14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E57C74" w16cid:durableId="23FA23EC"/>
  <w16cid:commentId w16cid:paraId="2E14C2FA" w16cid:durableId="23FA2458"/>
  <w16cid:commentId w16cid:paraId="61587C4B" w16cid:durableId="23FA2510"/>
  <w16cid:commentId w16cid:paraId="763290E3" w16cid:durableId="23FA26C0"/>
  <w16cid:commentId w16cid:paraId="68E7B7D3" w16cid:durableId="23FA2723"/>
  <w16cid:commentId w16cid:paraId="2933C8A8" w16cid:durableId="23FA27EE"/>
  <w16cid:commentId w16cid:paraId="11EE5FB2" w16cid:durableId="23FA342A"/>
  <w16cid:commentId w16cid:paraId="1DADEAB3" w16cid:durableId="23FA2D5A"/>
  <w16cid:commentId w16cid:paraId="79A1ECAF" w16cid:durableId="23FB5BFD"/>
  <w16cid:commentId w16cid:paraId="657467C2" w16cid:durableId="23FA30AC"/>
  <w16cid:commentId w16cid:paraId="03CC1453" w16cid:durableId="23FB5C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9ED10" w14:textId="77777777" w:rsidR="0078141C" w:rsidRDefault="0078141C" w:rsidP="00C11EEF">
      <w:pPr>
        <w:spacing w:line="240" w:lineRule="auto"/>
      </w:pPr>
      <w:r>
        <w:separator/>
      </w:r>
    </w:p>
  </w:endnote>
  <w:endnote w:type="continuationSeparator" w:id="0">
    <w:p w14:paraId="75FA6389" w14:textId="77777777" w:rsidR="0078141C" w:rsidRDefault="0078141C" w:rsidP="00C11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34EB1" w14:textId="77777777" w:rsidR="00C11EEF" w:rsidRDefault="00C11E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10B04" w14:textId="77777777" w:rsidR="00C11EEF" w:rsidRDefault="00C11E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838F2" w14:textId="77777777" w:rsidR="00C11EEF" w:rsidRDefault="00C11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593D6" w14:textId="77777777" w:rsidR="0078141C" w:rsidRDefault="0078141C" w:rsidP="00C11EEF">
      <w:pPr>
        <w:spacing w:line="240" w:lineRule="auto"/>
      </w:pPr>
      <w:r>
        <w:separator/>
      </w:r>
    </w:p>
  </w:footnote>
  <w:footnote w:type="continuationSeparator" w:id="0">
    <w:p w14:paraId="259D1200" w14:textId="77777777" w:rsidR="0078141C" w:rsidRDefault="0078141C" w:rsidP="00C11E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A4D3F" w14:textId="77777777" w:rsidR="00C11EEF" w:rsidRDefault="00C11E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55B50" w14:textId="77777777" w:rsidR="00C11EEF" w:rsidRDefault="00C11E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2F34" w14:textId="77777777" w:rsidR="00C11EEF" w:rsidRDefault="00C11EE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. Abé">
    <w15:presenceInfo w15:providerId="None" w15:userId="S. Ab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F6A"/>
    <w:rsid w:val="00046EC2"/>
    <w:rsid w:val="00077BE7"/>
    <w:rsid w:val="00090719"/>
    <w:rsid w:val="00157B94"/>
    <w:rsid w:val="00167F6A"/>
    <w:rsid w:val="00170650"/>
    <w:rsid w:val="00194288"/>
    <w:rsid w:val="001B1796"/>
    <w:rsid w:val="002F3246"/>
    <w:rsid w:val="003444E3"/>
    <w:rsid w:val="00356A5E"/>
    <w:rsid w:val="00364182"/>
    <w:rsid w:val="003D5B6D"/>
    <w:rsid w:val="004277E4"/>
    <w:rsid w:val="00486E82"/>
    <w:rsid w:val="004A02D1"/>
    <w:rsid w:val="004D57FA"/>
    <w:rsid w:val="004E5C5A"/>
    <w:rsid w:val="0055012A"/>
    <w:rsid w:val="005864C9"/>
    <w:rsid w:val="005D7908"/>
    <w:rsid w:val="006F4A16"/>
    <w:rsid w:val="0078141C"/>
    <w:rsid w:val="007830DF"/>
    <w:rsid w:val="007868B3"/>
    <w:rsid w:val="00885075"/>
    <w:rsid w:val="008D71EC"/>
    <w:rsid w:val="008F0442"/>
    <w:rsid w:val="009152C3"/>
    <w:rsid w:val="009503EA"/>
    <w:rsid w:val="009623D6"/>
    <w:rsid w:val="009D4FAB"/>
    <w:rsid w:val="00A923AD"/>
    <w:rsid w:val="00AA39A1"/>
    <w:rsid w:val="00AD30D4"/>
    <w:rsid w:val="00B26163"/>
    <w:rsid w:val="00B529AA"/>
    <w:rsid w:val="00B67F4D"/>
    <w:rsid w:val="00C11EEF"/>
    <w:rsid w:val="00C236A7"/>
    <w:rsid w:val="00C45F57"/>
    <w:rsid w:val="00C9209A"/>
    <w:rsid w:val="00CC36CB"/>
    <w:rsid w:val="00CC42F1"/>
    <w:rsid w:val="00CD1399"/>
    <w:rsid w:val="00D12519"/>
    <w:rsid w:val="00D22D49"/>
    <w:rsid w:val="00D82FAB"/>
    <w:rsid w:val="00E1347B"/>
    <w:rsid w:val="00E253D4"/>
    <w:rsid w:val="00E414A0"/>
    <w:rsid w:val="00E838EB"/>
    <w:rsid w:val="00EF1682"/>
    <w:rsid w:val="00F40C79"/>
    <w:rsid w:val="00F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E9530"/>
  <w15:docId w15:val="{9B1A60F9-3AE9-E944-8234-5A50E139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11E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EF"/>
  </w:style>
  <w:style w:type="paragraph" w:styleId="Footer">
    <w:name w:val="footer"/>
    <w:basedOn w:val="Normal"/>
    <w:link w:val="FooterChar"/>
    <w:uiPriority w:val="99"/>
    <w:unhideWhenUsed/>
    <w:rsid w:val="00C11E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EF"/>
  </w:style>
  <w:style w:type="paragraph" w:styleId="NoSpacing">
    <w:name w:val="No Spacing"/>
    <w:uiPriority w:val="1"/>
    <w:qFormat/>
    <w:rsid w:val="00C11EEF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BE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BE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7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B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B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B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36A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tomekpilot@gmail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 Abé</cp:lastModifiedBy>
  <cp:revision>45</cp:revision>
  <dcterms:created xsi:type="dcterms:W3CDTF">2021-02-08T23:19:00Z</dcterms:created>
  <dcterms:modified xsi:type="dcterms:W3CDTF">2021-03-16T22:35:00Z</dcterms:modified>
</cp:coreProperties>
</file>